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1E" w:rsidRPr="0024541E" w:rsidRDefault="00442BBA" w:rsidP="0024541E">
      <w:pPr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裂隙</w:t>
      </w:r>
      <w:r w:rsidR="0024541E" w:rsidRPr="0024541E">
        <w:rPr>
          <w:rFonts w:ascii="黑体" w:eastAsia="黑体" w:hAnsi="黑体" w:hint="eastAsia"/>
          <w:b/>
          <w:sz w:val="32"/>
          <w:szCs w:val="32"/>
        </w:rPr>
        <w:t>岩</w:t>
      </w:r>
      <w:r>
        <w:rPr>
          <w:rFonts w:ascii="黑体" w:eastAsia="黑体" w:hAnsi="黑体" w:hint="eastAsia"/>
          <w:b/>
          <w:sz w:val="32"/>
          <w:szCs w:val="32"/>
        </w:rPr>
        <w:t>体</w:t>
      </w:r>
      <w:r w:rsidR="0024541E" w:rsidRPr="0024541E">
        <w:rPr>
          <w:rFonts w:ascii="黑体" w:eastAsia="黑体" w:hAnsi="黑体" w:hint="eastAsia"/>
          <w:b/>
          <w:sz w:val="32"/>
          <w:szCs w:val="32"/>
        </w:rPr>
        <w:t>隧道排水对地表植被</w:t>
      </w:r>
      <w:r w:rsidR="0069393E" w:rsidRPr="0024541E">
        <w:rPr>
          <w:rFonts w:ascii="黑体" w:eastAsia="黑体" w:hAnsi="黑体" w:hint="eastAsia"/>
          <w:b/>
          <w:sz w:val="32"/>
          <w:szCs w:val="32"/>
        </w:rPr>
        <w:t>影响</w:t>
      </w:r>
      <w:r w:rsidR="00A0675D">
        <w:rPr>
          <w:rFonts w:ascii="黑体" w:eastAsia="黑体" w:hAnsi="黑体" w:hint="eastAsia"/>
          <w:b/>
          <w:sz w:val="32"/>
          <w:szCs w:val="32"/>
        </w:rPr>
        <w:t>机理与分析</w:t>
      </w:r>
      <w:r w:rsidR="00EA0974">
        <w:rPr>
          <w:rFonts w:ascii="黑体" w:eastAsia="黑体" w:hAnsi="黑体" w:hint="eastAsia"/>
          <w:b/>
          <w:sz w:val="32"/>
          <w:szCs w:val="32"/>
        </w:rPr>
        <w:t>方法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.1 </w:t>
      </w:r>
      <w:r w:rsidR="00934F38" w:rsidRPr="00080DA4">
        <w:rPr>
          <w:b/>
          <w:sz w:val="24"/>
          <w:szCs w:val="24"/>
        </w:rPr>
        <w:t>研究内容</w:t>
      </w:r>
    </w:p>
    <w:p w:rsidR="00934F38" w:rsidRPr="00080DA4" w:rsidRDefault="00DD3E4C" w:rsidP="006F1709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为</w:t>
      </w:r>
      <w:r w:rsidR="00E06440">
        <w:rPr>
          <w:rFonts w:hint="eastAsia"/>
          <w:sz w:val="24"/>
          <w:szCs w:val="24"/>
        </w:rPr>
        <w:t>探明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</w:t>
      </w:r>
      <w:r w:rsidR="00E06440">
        <w:rPr>
          <w:rFonts w:hint="eastAsia"/>
          <w:sz w:val="24"/>
          <w:szCs w:val="24"/>
        </w:rPr>
        <w:t>机理</w:t>
      </w:r>
      <w:r w:rsidR="00552741">
        <w:rPr>
          <w:rFonts w:hint="eastAsia"/>
          <w:sz w:val="24"/>
          <w:szCs w:val="24"/>
        </w:rPr>
        <w:t>，建立</w:t>
      </w:r>
      <w:r w:rsidR="00442BBA" w:rsidRPr="00442BBA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</w:t>
      </w:r>
      <w:r w:rsidR="006F1709">
        <w:rPr>
          <w:rFonts w:hint="eastAsia"/>
          <w:sz w:val="24"/>
          <w:szCs w:val="24"/>
        </w:rPr>
        <w:t>排水对地表植被影响</w:t>
      </w:r>
      <w:r w:rsidR="00E06440">
        <w:rPr>
          <w:rFonts w:hint="eastAsia"/>
          <w:sz w:val="24"/>
          <w:szCs w:val="24"/>
        </w:rPr>
        <w:t>定量分析</w:t>
      </w:r>
      <w:r w:rsidR="006F1709">
        <w:rPr>
          <w:rFonts w:hint="eastAsia"/>
          <w:sz w:val="24"/>
          <w:szCs w:val="24"/>
        </w:rPr>
        <w:t>方法，</w:t>
      </w:r>
      <w:r w:rsidR="008A2D85">
        <w:rPr>
          <w:rFonts w:hint="eastAsia"/>
          <w:sz w:val="24"/>
          <w:szCs w:val="24"/>
        </w:rPr>
        <w:t>形成系统的裂隙岩体隧道排水对地表植被影响评价框架，</w:t>
      </w:r>
      <w:r>
        <w:rPr>
          <w:rFonts w:hint="eastAsia"/>
          <w:sz w:val="24"/>
          <w:szCs w:val="24"/>
        </w:rPr>
        <w:t>给</w:t>
      </w:r>
      <w:r w:rsidR="00A83227">
        <w:rPr>
          <w:rFonts w:hint="eastAsia"/>
          <w:sz w:val="24"/>
          <w:szCs w:val="24"/>
        </w:rPr>
        <w:t>隧道排水</w:t>
      </w:r>
      <w:r w:rsidR="00E06440">
        <w:rPr>
          <w:rFonts w:hint="eastAsia"/>
          <w:sz w:val="24"/>
          <w:szCs w:val="24"/>
        </w:rPr>
        <w:t>诱发的地表植被凋萎风险</w:t>
      </w:r>
      <w:r w:rsidR="00BE0285">
        <w:rPr>
          <w:rFonts w:hint="eastAsia"/>
          <w:sz w:val="24"/>
          <w:szCs w:val="24"/>
        </w:rPr>
        <w:t>评估提供理论依据</w:t>
      </w:r>
      <w:r w:rsidR="00A83227">
        <w:rPr>
          <w:rFonts w:hint="eastAsia"/>
          <w:sz w:val="24"/>
          <w:szCs w:val="24"/>
        </w:rPr>
        <w:t>，</w:t>
      </w:r>
      <w:r w:rsidR="00934F38" w:rsidRPr="00080DA4">
        <w:rPr>
          <w:sz w:val="24"/>
          <w:szCs w:val="24"/>
        </w:rPr>
        <w:t>具体研究内容</w:t>
      </w:r>
      <w:r w:rsidR="00934F38">
        <w:rPr>
          <w:rFonts w:hint="eastAsia"/>
          <w:sz w:val="24"/>
          <w:szCs w:val="24"/>
        </w:rPr>
        <w:t>如</w:t>
      </w:r>
      <w:r w:rsidR="00934F38">
        <w:rPr>
          <w:sz w:val="24"/>
          <w:szCs w:val="24"/>
        </w:rPr>
        <w:t>下</w:t>
      </w:r>
      <w:r w:rsidR="00934F38" w:rsidRPr="00080DA4">
        <w:rPr>
          <w:sz w:val="24"/>
          <w:szCs w:val="24"/>
        </w:rPr>
        <w:t>：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1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442BBA">
        <w:rPr>
          <w:rFonts w:hint="eastAsia"/>
          <w:b/>
          <w:sz w:val="24"/>
          <w:szCs w:val="24"/>
        </w:rPr>
        <w:t>隧道排水对地表植被影响机理</w:t>
      </w:r>
    </w:p>
    <w:p w:rsidR="005E0A73" w:rsidRDefault="005E0A73" w:rsidP="005E0A73">
      <w:pPr>
        <w:spacing w:line="360" w:lineRule="auto"/>
        <w:ind w:firstLineChars="350" w:firstLine="840"/>
        <w:rPr>
          <w:ins w:id="0" w:author="Li Xiaojun" w:date="2024-02-24T14:14:00Z"/>
          <w:sz w:val="24"/>
          <w:szCs w:val="24"/>
        </w:rPr>
      </w:pPr>
      <w:ins w:id="1" w:author="Li Xiaojun" w:date="2024-02-24T14:12:00Z">
        <w:r>
          <w:rPr>
            <w:sz w:val="24"/>
            <w:szCs w:val="24"/>
          </w:rPr>
          <w:fldChar w:fldCharType="begin"/>
        </w:r>
        <w:r>
          <w:rPr>
            <w:sz w:val="24"/>
            <w:szCs w:val="24"/>
          </w:rPr>
          <w:instrText xml:space="preserve"> </w:instrText>
        </w:r>
        <w:r>
          <w:rPr>
            <w:rFonts w:hint="eastAsia"/>
            <w:sz w:val="24"/>
            <w:szCs w:val="24"/>
          </w:rPr>
          <w:instrText>= 1 \* GB3</w:instrText>
        </w:r>
        <w:r>
          <w:rPr>
            <w:sz w:val="24"/>
            <w:szCs w:val="24"/>
          </w:rPr>
          <w:instrText xml:space="preserve"> </w:instrText>
        </w:r>
        <w:r>
          <w:rPr>
            <w:sz w:val="24"/>
            <w:szCs w:val="24"/>
          </w:rPr>
          <w:fldChar w:fldCharType="separate"/>
        </w:r>
        <w:r>
          <w:rPr>
            <w:rFonts w:hint="eastAsia"/>
            <w:noProof/>
            <w:sz w:val="24"/>
            <w:szCs w:val="24"/>
          </w:rPr>
          <w:t>①</w:t>
        </w:r>
        <w:r>
          <w:rPr>
            <w:sz w:val="24"/>
            <w:szCs w:val="24"/>
          </w:rPr>
          <w:fldChar w:fldCharType="end"/>
        </w:r>
        <w:r w:rsidRPr="00007380">
          <w:rPr>
            <w:sz w:val="24"/>
            <w:szCs w:val="24"/>
          </w:rPr>
          <w:t xml:space="preserve"> </w:t>
        </w:r>
      </w:ins>
      <w:ins w:id="2" w:author="Li Xiaojun" w:date="2024-02-24T14:36:00Z">
        <w:r w:rsidR="004C25BD">
          <w:rPr>
            <w:rFonts w:hint="eastAsia"/>
            <w:sz w:val="24"/>
            <w:szCs w:val="24"/>
          </w:rPr>
          <w:t>“</w:t>
        </w:r>
      </w:ins>
      <w:ins w:id="3" w:author="Li Xiaojun" w:date="2024-02-24T14:15:00Z">
        <w:r>
          <w:rPr>
            <w:rFonts w:hint="eastAsia"/>
            <w:sz w:val="24"/>
            <w:szCs w:val="24"/>
          </w:rPr>
          <w:t>岩体</w:t>
        </w:r>
      </w:ins>
      <w:ins w:id="4" w:author="Li Xiaojun" w:date="2024-02-24T14:12:00Z">
        <w:r>
          <w:rPr>
            <w:rFonts w:hint="eastAsia"/>
            <w:sz w:val="24"/>
            <w:szCs w:val="24"/>
          </w:rPr>
          <w:t>-</w:t>
        </w:r>
      </w:ins>
      <w:ins w:id="5" w:author="Li Xiaojun" w:date="2024-02-24T14:21:00Z">
        <w:r w:rsidR="001F4C79">
          <w:rPr>
            <w:rFonts w:hint="eastAsia"/>
            <w:sz w:val="24"/>
            <w:szCs w:val="24"/>
          </w:rPr>
          <w:t>隧道</w:t>
        </w:r>
        <w:r w:rsidR="001F4C79">
          <w:rPr>
            <w:rFonts w:hint="eastAsia"/>
            <w:sz w:val="24"/>
            <w:szCs w:val="24"/>
          </w:rPr>
          <w:t>-</w:t>
        </w:r>
      </w:ins>
      <w:ins w:id="6" w:author="Li Xiaojun" w:date="2024-02-24T14:12:00Z">
        <w:r>
          <w:rPr>
            <w:rFonts w:hint="eastAsia"/>
            <w:sz w:val="24"/>
            <w:szCs w:val="24"/>
          </w:rPr>
          <w:t>土壤</w:t>
        </w:r>
        <w:r>
          <w:rPr>
            <w:rFonts w:hint="eastAsia"/>
            <w:sz w:val="24"/>
            <w:szCs w:val="24"/>
          </w:rPr>
          <w:t>-</w:t>
        </w:r>
        <w:r>
          <w:rPr>
            <w:rFonts w:hint="eastAsia"/>
            <w:sz w:val="24"/>
            <w:szCs w:val="24"/>
          </w:rPr>
          <w:t>植被</w:t>
        </w:r>
        <w:r>
          <w:rPr>
            <w:rFonts w:hint="eastAsia"/>
            <w:sz w:val="24"/>
            <w:szCs w:val="24"/>
          </w:rPr>
          <w:t>-</w:t>
        </w:r>
        <w:r>
          <w:rPr>
            <w:rFonts w:hint="eastAsia"/>
            <w:sz w:val="24"/>
            <w:szCs w:val="24"/>
          </w:rPr>
          <w:t>大气</w:t>
        </w:r>
      </w:ins>
      <w:ins w:id="7" w:author="Li Xiaojun" w:date="2024-02-24T14:36:00Z">
        <w:r w:rsidR="004C25BD">
          <w:rPr>
            <w:rFonts w:hint="eastAsia"/>
            <w:sz w:val="24"/>
            <w:szCs w:val="24"/>
          </w:rPr>
          <w:t>”</w:t>
        </w:r>
      </w:ins>
      <w:ins w:id="8" w:author="Li Xiaojun" w:date="2024-02-24T14:14:00Z">
        <w:r>
          <w:rPr>
            <w:rFonts w:hint="eastAsia"/>
            <w:sz w:val="24"/>
            <w:szCs w:val="24"/>
          </w:rPr>
          <w:t>连续体</w:t>
        </w:r>
      </w:ins>
      <w:ins w:id="9" w:author="Li Xiaojun" w:date="2024-02-24T14:35:00Z">
        <w:r w:rsidR="004C25BD">
          <w:rPr>
            <w:rFonts w:hint="eastAsia"/>
            <w:sz w:val="24"/>
            <w:szCs w:val="24"/>
          </w:rPr>
          <w:t>（</w:t>
        </w:r>
        <w:r w:rsidR="004C25BD">
          <w:rPr>
            <w:rFonts w:hint="eastAsia"/>
            <w:sz w:val="24"/>
            <w:szCs w:val="24"/>
          </w:rPr>
          <w:t>RTSPAC</w:t>
        </w:r>
        <w:r w:rsidR="004C25BD">
          <w:rPr>
            <w:rFonts w:hint="eastAsia"/>
            <w:sz w:val="24"/>
            <w:szCs w:val="24"/>
          </w:rPr>
          <w:t>）</w:t>
        </w:r>
      </w:ins>
      <w:ins w:id="10" w:author="Li Xiaojun" w:date="2024-02-24T14:18:00Z">
        <w:r>
          <w:rPr>
            <w:rFonts w:hint="eastAsia"/>
            <w:sz w:val="24"/>
            <w:szCs w:val="24"/>
          </w:rPr>
          <w:t>水循环</w:t>
        </w:r>
      </w:ins>
      <w:ins w:id="11" w:author="Li Xiaojun" w:date="2024-02-24T14:16:00Z">
        <w:r>
          <w:rPr>
            <w:rFonts w:hint="eastAsia"/>
            <w:sz w:val="24"/>
            <w:szCs w:val="24"/>
          </w:rPr>
          <w:t>模型</w:t>
        </w:r>
      </w:ins>
    </w:p>
    <w:p w:rsidR="00A85F4C" w:rsidRDefault="005E0A73" w:rsidP="00007380">
      <w:pPr>
        <w:spacing w:line="360" w:lineRule="auto"/>
        <w:ind w:firstLineChars="350" w:firstLine="840"/>
        <w:rPr>
          <w:sz w:val="24"/>
          <w:szCs w:val="24"/>
        </w:rPr>
      </w:pPr>
      <w:ins w:id="12" w:author="Li Xiaojun" w:date="2024-02-24T14:12:00Z">
        <w:r>
          <w:rPr>
            <w:noProof/>
            <w:sz w:val="24"/>
            <w:szCs w:val="24"/>
          </w:rPr>
          <w:fldChar w:fldCharType="begin"/>
        </w:r>
        <w:r>
          <w:rPr>
            <w:noProof/>
            <w:sz w:val="24"/>
            <w:szCs w:val="24"/>
          </w:rPr>
          <w:instrText xml:space="preserve"> </w:instrText>
        </w:r>
        <w:r>
          <w:rPr>
            <w:rFonts w:hint="eastAsia"/>
            <w:noProof/>
            <w:sz w:val="24"/>
            <w:szCs w:val="24"/>
          </w:rPr>
          <w:instrText>= 2 \* GB3</w:instrText>
        </w:r>
        <w:r>
          <w:rPr>
            <w:noProof/>
            <w:sz w:val="24"/>
            <w:szCs w:val="24"/>
          </w:rPr>
          <w:instrText xml:space="preserve"> </w:instrText>
        </w:r>
        <w:r>
          <w:rPr>
            <w:noProof/>
            <w:sz w:val="24"/>
            <w:szCs w:val="24"/>
          </w:rPr>
          <w:fldChar w:fldCharType="separate"/>
        </w:r>
        <w:r>
          <w:rPr>
            <w:rFonts w:hint="eastAsia"/>
            <w:noProof/>
            <w:sz w:val="24"/>
            <w:szCs w:val="24"/>
          </w:rPr>
          <w:t>②</w:t>
        </w:r>
        <w:r>
          <w:rPr>
            <w:noProof/>
            <w:sz w:val="24"/>
            <w:szCs w:val="24"/>
          </w:rPr>
          <w:fldChar w:fldCharType="end"/>
        </w:r>
      </w:ins>
      <w:del w:id="13" w:author="Li Xiaojun" w:date="2024-02-24T14:12:00Z">
        <w:r w:rsidR="00A85F4C" w:rsidDel="005E0A73">
          <w:rPr>
            <w:sz w:val="24"/>
            <w:szCs w:val="24"/>
          </w:rPr>
          <w:fldChar w:fldCharType="begin"/>
        </w:r>
        <w:r w:rsidR="00A85F4C" w:rsidDel="005E0A73">
          <w:rPr>
            <w:sz w:val="24"/>
            <w:szCs w:val="24"/>
          </w:rPr>
          <w:delInstrText xml:space="preserve"> </w:delInstrText>
        </w:r>
        <w:r w:rsidR="00A85F4C" w:rsidDel="005E0A73">
          <w:rPr>
            <w:rFonts w:hint="eastAsia"/>
            <w:sz w:val="24"/>
            <w:szCs w:val="24"/>
          </w:rPr>
          <w:delInstrText>= 1 \* GB3</w:delInstrText>
        </w:r>
        <w:r w:rsidR="00A85F4C" w:rsidDel="005E0A73">
          <w:rPr>
            <w:sz w:val="24"/>
            <w:szCs w:val="24"/>
          </w:rPr>
          <w:delInstrText xml:space="preserve"> </w:delInstrText>
        </w:r>
        <w:r w:rsidR="00A85F4C" w:rsidDel="005E0A73">
          <w:rPr>
            <w:sz w:val="24"/>
            <w:szCs w:val="24"/>
          </w:rPr>
          <w:fldChar w:fldCharType="separate"/>
        </w:r>
        <w:r w:rsidR="00A85F4C" w:rsidDel="005E0A73">
          <w:rPr>
            <w:rFonts w:hint="eastAsia"/>
            <w:noProof/>
            <w:sz w:val="24"/>
            <w:szCs w:val="24"/>
          </w:rPr>
          <w:delText>①</w:delText>
        </w:r>
        <w:r w:rsidR="00A85F4C" w:rsidDel="005E0A73">
          <w:rPr>
            <w:sz w:val="24"/>
            <w:szCs w:val="24"/>
          </w:rPr>
          <w:fldChar w:fldCharType="end"/>
        </w:r>
      </w:del>
      <w:r w:rsidR="00A85F4C">
        <w:rPr>
          <w:sz w:val="24"/>
          <w:szCs w:val="24"/>
        </w:rPr>
        <w:t xml:space="preserve"> </w:t>
      </w:r>
      <w:ins w:id="14" w:author="Li Xiaojun" w:date="2024-02-24T14:25:00Z">
        <w:r w:rsidR="001F4C79">
          <w:rPr>
            <w:rFonts w:hint="eastAsia"/>
            <w:noProof/>
            <w:sz w:val="24"/>
            <w:szCs w:val="24"/>
          </w:rPr>
          <w:t>基于</w:t>
        </w:r>
        <w:r w:rsidR="001F4C79">
          <w:rPr>
            <w:rFonts w:hint="eastAsia"/>
            <w:noProof/>
            <w:sz w:val="24"/>
            <w:szCs w:val="24"/>
          </w:rPr>
          <w:t>RTSPAC</w:t>
        </w:r>
        <w:r w:rsidR="001F4C79">
          <w:rPr>
            <w:rFonts w:hint="eastAsia"/>
            <w:noProof/>
            <w:sz w:val="24"/>
            <w:szCs w:val="24"/>
          </w:rPr>
          <w:t>的</w:t>
        </w:r>
      </w:ins>
      <w:ins w:id="15" w:author="Li Xiaojun" w:date="2024-02-24T14:45:00Z">
        <w:r w:rsidR="009E19A4">
          <w:rPr>
            <w:rFonts w:hint="eastAsia"/>
            <w:noProof/>
            <w:sz w:val="24"/>
            <w:szCs w:val="24"/>
          </w:rPr>
          <w:t>“</w:t>
        </w:r>
        <w:r w:rsidR="009E19A4">
          <w:rPr>
            <w:rFonts w:hint="eastAsia"/>
            <w:noProof/>
            <w:sz w:val="24"/>
            <w:szCs w:val="24"/>
          </w:rPr>
          <w:t>隧道排水</w:t>
        </w:r>
        <w:r w:rsidR="009E19A4">
          <w:rPr>
            <w:rFonts w:hint="eastAsia"/>
            <w:noProof/>
            <w:sz w:val="24"/>
            <w:szCs w:val="24"/>
          </w:rPr>
          <w:t>-</w:t>
        </w:r>
        <w:r w:rsidR="009E19A4">
          <w:rPr>
            <w:rFonts w:hint="eastAsia"/>
            <w:noProof/>
            <w:sz w:val="24"/>
            <w:szCs w:val="24"/>
          </w:rPr>
          <w:t>地下水渗流</w:t>
        </w:r>
        <w:r w:rsidR="009E19A4">
          <w:rPr>
            <w:rFonts w:hint="eastAsia"/>
            <w:noProof/>
            <w:sz w:val="24"/>
            <w:szCs w:val="24"/>
          </w:rPr>
          <w:t>-</w:t>
        </w:r>
        <w:r w:rsidR="009E19A4">
          <w:rPr>
            <w:rFonts w:hint="eastAsia"/>
            <w:noProof/>
            <w:sz w:val="24"/>
            <w:szCs w:val="24"/>
          </w:rPr>
          <w:t>土壤水分运移</w:t>
        </w:r>
        <w:r w:rsidR="009E19A4">
          <w:rPr>
            <w:rFonts w:hint="eastAsia"/>
            <w:noProof/>
            <w:sz w:val="24"/>
            <w:szCs w:val="24"/>
          </w:rPr>
          <w:t>-</w:t>
        </w:r>
        <w:r w:rsidR="009E19A4">
          <w:rPr>
            <w:rFonts w:hint="eastAsia"/>
            <w:noProof/>
            <w:sz w:val="24"/>
            <w:szCs w:val="24"/>
          </w:rPr>
          <w:t>植被吸水蒸腾</w:t>
        </w:r>
        <w:r w:rsidR="009E19A4">
          <w:rPr>
            <w:rFonts w:hint="eastAsia"/>
            <w:noProof/>
            <w:sz w:val="24"/>
            <w:szCs w:val="24"/>
          </w:rPr>
          <w:t>”</w:t>
        </w:r>
        <w:r w:rsidR="009E19A4">
          <w:rPr>
            <w:rFonts w:hint="eastAsia"/>
            <w:noProof/>
            <w:sz w:val="24"/>
            <w:szCs w:val="24"/>
          </w:rPr>
          <w:t>耦合分析模型</w:t>
        </w:r>
      </w:ins>
      <w:del w:id="16" w:author="Li Xiaojun" w:date="2024-02-24T14:21:00Z">
        <w:r w:rsidR="00D6068B" w:rsidDel="001F4C79">
          <w:rPr>
            <w:rFonts w:hint="eastAsia"/>
            <w:sz w:val="24"/>
            <w:szCs w:val="24"/>
          </w:rPr>
          <w:delText>面向环境的</w:delText>
        </w:r>
        <w:r w:rsidR="00A85F4C" w:rsidDel="001F4C79">
          <w:rPr>
            <w:rFonts w:hint="eastAsia"/>
            <w:sz w:val="24"/>
            <w:szCs w:val="24"/>
          </w:rPr>
          <w:delText>隧道排水对地下水</w:delText>
        </w:r>
        <w:r w:rsidR="00D6068B" w:rsidDel="001F4C79">
          <w:rPr>
            <w:rFonts w:hint="eastAsia"/>
            <w:sz w:val="24"/>
            <w:szCs w:val="24"/>
          </w:rPr>
          <w:delText>渗流</w:delText>
        </w:r>
        <w:r w:rsidR="00A85F4C" w:rsidDel="001F4C79">
          <w:rPr>
            <w:rFonts w:hint="eastAsia"/>
            <w:sz w:val="24"/>
            <w:szCs w:val="24"/>
          </w:rPr>
          <w:delText>影响机理</w:delText>
        </w:r>
      </w:del>
    </w:p>
    <w:p w:rsidR="00007380" w:rsidRPr="00007380" w:rsidDel="005E0A73" w:rsidRDefault="00A85F4C" w:rsidP="00007380">
      <w:pPr>
        <w:spacing w:line="360" w:lineRule="auto"/>
        <w:ind w:firstLineChars="350" w:firstLine="840"/>
        <w:rPr>
          <w:del w:id="17" w:author="Li Xiaojun" w:date="2024-02-24T14:12:00Z"/>
          <w:sz w:val="24"/>
          <w:szCs w:val="24"/>
        </w:rPr>
      </w:pPr>
      <w:del w:id="18" w:author="Li Xiaojun" w:date="2024-02-24T14:12:00Z">
        <w:r w:rsidDel="005E0A73">
          <w:rPr>
            <w:noProof/>
            <w:sz w:val="24"/>
            <w:szCs w:val="24"/>
          </w:rPr>
          <w:fldChar w:fldCharType="begin"/>
        </w:r>
        <w:r w:rsidDel="005E0A73">
          <w:rPr>
            <w:noProof/>
            <w:sz w:val="24"/>
            <w:szCs w:val="24"/>
          </w:rPr>
          <w:delInstrText xml:space="preserve"> </w:delInstrText>
        </w:r>
        <w:r w:rsidDel="005E0A73">
          <w:rPr>
            <w:rFonts w:hint="eastAsia"/>
            <w:noProof/>
            <w:sz w:val="24"/>
            <w:szCs w:val="24"/>
          </w:rPr>
          <w:delInstrText>= 2 \* GB3</w:delInstrText>
        </w:r>
        <w:r w:rsidDel="005E0A73">
          <w:rPr>
            <w:noProof/>
            <w:sz w:val="24"/>
            <w:szCs w:val="24"/>
          </w:rPr>
          <w:delInstrText xml:space="preserve"> </w:delInstrText>
        </w:r>
        <w:r w:rsidDel="005E0A73">
          <w:rPr>
            <w:noProof/>
            <w:sz w:val="24"/>
            <w:szCs w:val="24"/>
          </w:rPr>
          <w:fldChar w:fldCharType="separate"/>
        </w:r>
        <w:r w:rsidDel="005E0A73">
          <w:rPr>
            <w:rFonts w:hint="eastAsia"/>
            <w:noProof/>
            <w:sz w:val="24"/>
            <w:szCs w:val="24"/>
          </w:rPr>
          <w:delText>②</w:delText>
        </w:r>
        <w:r w:rsidDel="005E0A73">
          <w:rPr>
            <w:noProof/>
            <w:sz w:val="24"/>
            <w:szCs w:val="24"/>
          </w:rPr>
          <w:fldChar w:fldCharType="end"/>
        </w:r>
        <w:r w:rsidR="00007380" w:rsidRPr="00007380" w:rsidDel="005E0A73">
          <w:rPr>
            <w:sz w:val="24"/>
            <w:szCs w:val="24"/>
          </w:rPr>
          <w:delText xml:space="preserve"> </w:delText>
        </w:r>
      </w:del>
      <w:del w:id="19" w:author="Li Xiaojun" w:date="2024-02-24T14:11:00Z">
        <w:r w:rsidR="00007380" w:rsidRPr="00007380" w:rsidDel="005E0A73">
          <w:rPr>
            <w:rFonts w:hint="eastAsia"/>
            <w:sz w:val="24"/>
            <w:szCs w:val="24"/>
          </w:rPr>
          <w:delText>基于</w:delText>
        </w:r>
      </w:del>
      <w:del w:id="20" w:author="Li Xiaojun" w:date="2024-02-24T14:12:00Z">
        <w:r w:rsidR="00007380" w:rsidRPr="00007380" w:rsidDel="005E0A73">
          <w:rPr>
            <w:rFonts w:hint="eastAsia"/>
            <w:sz w:val="24"/>
            <w:szCs w:val="24"/>
          </w:rPr>
          <w:delText>水循环视角的隧道排水对地表植被影响机理</w:delText>
        </w:r>
      </w:del>
    </w:p>
    <w:p w:rsidR="00007380" w:rsidRPr="008A2D85" w:rsidRDefault="00A85F4C" w:rsidP="00007380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ins w:id="21" w:author="Li Xiaojun" w:date="2024-02-24T14:26:00Z">
        <w:r w:rsidR="001F4C79">
          <w:rPr>
            <w:noProof/>
            <w:sz w:val="24"/>
            <w:szCs w:val="24"/>
          </w:rPr>
          <w:t xml:space="preserve"> </w:t>
        </w:r>
      </w:ins>
      <w:del w:id="22" w:author="Li Xiaojun" w:date="2024-02-24T14:25:00Z">
        <w:r w:rsidDel="001F4C79">
          <w:rPr>
            <w:noProof/>
            <w:sz w:val="24"/>
            <w:szCs w:val="24"/>
          </w:rPr>
          <w:delText xml:space="preserve"> </w:delText>
        </w:r>
      </w:del>
      <w:r w:rsidR="00007380" w:rsidRPr="008A2D85">
        <w:rPr>
          <w:rFonts w:hint="eastAsia"/>
          <w:noProof/>
          <w:sz w:val="24"/>
          <w:szCs w:val="24"/>
        </w:rPr>
        <w:t>基于土壤水基质势的植被生存</w:t>
      </w:r>
      <w:ins w:id="23" w:author="Li Xiaojun" w:date="2024-02-24T14:26:00Z">
        <w:r w:rsidR="001F4C79">
          <w:rPr>
            <w:rFonts w:hint="eastAsia"/>
            <w:noProof/>
            <w:sz w:val="24"/>
            <w:szCs w:val="24"/>
          </w:rPr>
          <w:t>机理与</w:t>
        </w:r>
      </w:ins>
      <w:ins w:id="24" w:author="Li Xiaojun" w:date="2024-02-24T14:50:00Z">
        <w:r w:rsidR="00662B9D">
          <w:rPr>
            <w:rFonts w:hint="eastAsia"/>
            <w:sz w:val="24"/>
            <w:szCs w:val="24"/>
          </w:rPr>
          <w:t>凋萎</w:t>
        </w:r>
      </w:ins>
      <w:del w:id="25" w:author="Li Xiaojun" w:date="2024-02-24T14:50:00Z">
        <w:r w:rsidR="00007380" w:rsidRPr="008A2D85" w:rsidDel="00662B9D">
          <w:rPr>
            <w:rFonts w:hint="eastAsia"/>
            <w:noProof/>
            <w:sz w:val="24"/>
            <w:szCs w:val="24"/>
          </w:rPr>
          <w:delText>危险</w:delText>
        </w:r>
      </w:del>
      <w:r w:rsidR="00007380" w:rsidRPr="008A2D85">
        <w:rPr>
          <w:rFonts w:hint="eastAsia"/>
          <w:noProof/>
          <w:sz w:val="24"/>
          <w:szCs w:val="24"/>
        </w:rPr>
        <w:t>状态判据</w:t>
      </w:r>
    </w:p>
    <w:p w:rsidR="00934F38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Pr="00080DA4">
        <w:rPr>
          <w:b/>
          <w:sz w:val="24"/>
          <w:szCs w:val="24"/>
        </w:rPr>
        <w:t>2</w:t>
      </w:r>
      <w:r w:rsidRPr="00080DA4">
        <w:rPr>
          <w:b/>
          <w:sz w:val="24"/>
          <w:szCs w:val="24"/>
        </w:rPr>
        <w:t>）</w:t>
      </w:r>
      <w:r w:rsidR="00442BBA" w:rsidRPr="00442BBA">
        <w:rPr>
          <w:rFonts w:hint="eastAsia"/>
          <w:b/>
          <w:sz w:val="24"/>
          <w:szCs w:val="24"/>
        </w:rPr>
        <w:t>裂隙岩体</w:t>
      </w:r>
      <w:r w:rsidR="0024541E">
        <w:rPr>
          <w:rFonts w:hint="eastAsia"/>
          <w:b/>
          <w:sz w:val="24"/>
          <w:szCs w:val="24"/>
        </w:rPr>
        <w:t>隧道排水对地表植被</w:t>
      </w:r>
      <w:r w:rsidR="00442BBA">
        <w:rPr>
          <w:rFonts w:hint="eastAsia"/>
          <w:b/>
          <w:sz w:val="24"/>
          <w:szCs w:val="24"/>
        </w:rPr>
        <w:t>影响分析方法</w:t>
      </w:r>
    </w:p>
    <w:p w:rsidR="00007380" w:rsidRPr="008A2D85" w:rsidRDefault="00007380" w:rsidP="00442BB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noProof/>
          <w:sz w:val="24"/>
          <w:szCs w:val="24"/>
        </w:rPr>
        <w:fldChar w:fldCharType="begin"/>
      </w:r>
      <w:r w:rsidRPr="008A2D85">
        <w:rPr>
          <w:noProof/>
          <w:sz w:val="24"/>
          <w:szCs w:val="24"/>
        </w:rPr>
        <w:instrText xml:space="preserve"> </w:instrText>
      </w:r>
      <w:r w:rsidRPr="008A2D85">
        <w:rPr>
          <w:rFonts w:hint="eastAsia"/>
          <w:noProof/>
          <w:sz w:val="24"/>
          <w:szCs w:val="24"/>
        </w:rPr>
        <w:instrText>= 1 \* GB3</w:instrText>
      </w:r>
      <w:r w:rsidRPr="008A2D85">
        <w:rPr>
          <w:noProof/>
          <w:sz w:val="24"/>
          <w:szCs w:val="24"/>
        </w:rPr>
        <w:instrText xml:space="preserve"> </w:instrText>
      </w:r>
      <w:r w:rsidRPr="008A2D85">
        <w:rPr>
          <w:noProof/>
          <w:sz w:val="24"/>
          <w:szCs w:val="24"/>
        </w:rPr>
        <w:fldChar w:fldCharType="separate"/>
      </w:r>
      <w:r w:rsidRPr="008A2D85">
        <w:rPr>
          <w:rFonts w:hint="eastAsia"/>
          <w:noProof/>
          <w:sz w:val="24"/>
          <w:szCs w:val="24"/>
        </w:rPr>
        <w:t>①</w:t>
      </w:r>
      <w:r w:rsidRPr="008A2D85">
        <w:rPr>
          <w:noProof/>
          <w:sz w:val="24"/>
          <w:szCs w:val="24"/>
        </w:rPr>
        <w:fldChar w:fldCharType="end"/>
      </w:r>
      <w:r w:rsidRPr="008A2D85">
        <w:rPr>
          <w:noProof/>
          <w:sz w:val="24"/>
          <w:szCs w:val="24"/>
        </w:rPr>
        <w:t xml:space="preserve"> </w:t>
      </w:r>
      <w:r w:rsidRPr="008A2D85">
        <w:rPr>
          <w:rFonts w:hint="eastAsia"/>
          <w:noProof/>
          <w:sz w:val="24"/>
          <w:szCs w:val="24"/>
        </w:rPr>
        <w:t>考虑多尺度裂</w:t>
      </w:r>
      <w:ins w:id="26" w:author="Li Xiaojun" w:date="2024-02-24T14:27:00Z">
        <w:r w:rsidR="001F4C79">
          <w:rPr>
            <w:rFonts w:hint="eastAsia"/>
            <w:noProof/>
            <w:sz w:val="24"/>
            <w:szCs w:val="24"/>
          </w:rPr>
          <w:t>隙</w:t>
        </w:r>
      </w:ins>
      <w:del w:id="27" w:author="Li Xiaojun" w:date="2024-02-24T14:27:00Z">
        <w:r w:rsidRPr="008A2D85" w:rsidDel="001F4C79">
          <w:rPr>
            <w:rFonts w:hint="eastAsia"/>
            <w:noProof/>
            <w:sz w:val="24"/>
            <w:szCs w:val="24"/>
          </w:rPr>
          <w:delText>缝</w:delText>
        </w:r>
      </w:del>
      <w:r w:rsidRPr="008A2D85">
        <w:rPr>
          <w:rFonts w:hint="eastAsia"/>
          <w:noProof/>
          <w:sz w:val="24"/>
          <w:szCs w:val="24"/>
        </w:rPr>
        <w:t>的“岩体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隧道</w:t>
      </w:r>
      <w:r w:rsidRPr="008A2D85">
        <w:rPr>
          <w:noProof/>
          <w:sz w:val="24"/>
          <w:szCs w:val="24"/>
        </w:rPr>
        <w:t>-</w:t>
      </w:r>
      <w:r w:rsidRPr="008A2D85">
        <w:rPr>
          <w:rFonts w:hint="eastAsia"/>
          <w:noProof/>
          <w:sz w:val="24"/>
          <w:szCs w:val="24"/>
        </w:rPr>
        <w:t>地下水渗流场”建模及分析方法</w:t>
      </w:r>
    </w:p>
    <w:p w:rsidR="00442BBA" w:rsidRDefault="008A2D85" w:rsidP="008A2D85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2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②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442BBA" w:rsidRPr="008A2D85">
        <w:rPr>
          <w:rFonts w:hint="eastAsia"/>
          <w:noProof/>
          <w:sz w:val="24"/>
          <w:szCs w:val="24"/>
        </w:rPr>
        <w:t>基于地下水渗流与表土水分运移模型的植被脆弱性分析方法</w:t>
      </w:r>
    </w:p>
    <w:p w:rsidR="00131C3E" w:rsidRDefault="00131C3E" w:rsidP="008A2D85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>
        <w:rPr>
          <w:rFonts w:hint="eastAsia"/>
          <w:noProof/>
          <w:sz w:val="24"/>
          <w:szCs w:val="24"/>
        </w:rPr>
        <w:t>基于贝叶斯理论的隧道排水对地表植被影响随机分析方法</w:t>
      </w:r>
    </w:p>
    <w:p w:rsidR="00934F38" w:rsidRPr="00080DA4" w:rsidRDefault="00934F38" w:rsidP="00934F38">
      <w:pPr>
        <w:spacing w:line="360" w:lineRule="auto"/>
        <w:ind w:firstLineChars="200" w:firstLine="482"/>
        <w:rPr>
          <w:b/>
          <w:sz w:val="24"/>
          <w:szCs w:val="24"/>
        </w:rPr>
      </w:pPr>
      <w:r w:rsidRPr="00080DA4">
        <w:rPr>
          <w:b/>
          <w:sz w:val="24"/>
          <w:szCs w:val="24"/>
        </w:rPr>
        <w:t>（</w:t>
      </w:r>
      <w:r w:rsidR="00442BBA">
        <w:rPr>
          <w:rFonts w:hint="eastAsia"/>
          <w:b/>
          <w:sz w:val="24"/>
          <w:szCs w:val="24"/>
        </w:rPr>
        <w:t>3</w:t>
      </w:r>
      <w:r>
        <w:rPr>
          <w:b/>
          <w:sz w:val="24"/>
          <w:szCs w:val="24"/>
        </w:rPr>
        <w:t>）</w:t>
      </w:r>
      <w:r w:rsidR="00442BBA">
        <w:rPr>
          <w:rFonts w:hint="eastAsia"/>
          <w:b/>
          <w:sz w:val="24"/>
          <w:szCs w:val="24"/>
        </w:rPr>
        <w:t>裂隙</w:t>
      </w:r>
      <w:r w:rsidR="0024541E">
        <w:rPr>
          <w:rFonts w:hint="eastAsia"/>
          <w:b/>
          <w:sz w:val="24"/>
          <w:szCs w:val="24"/>
        </w:rPr>
        <w:t>岩</w:t>
      </w:r>
      <w:r w:rsidR="00442BBA">
        <w:rPr>
          <w:rFonts w:hint="eastAsia"/>
          <w:b/>
          <w:sz w:val="24"/>
          <w:szCs w:val="24"/>
        </w:rPr>
        <w:t>体</w:t>
      </w:r>
      <w:r w:rsidR="0024541E">
        <w:rPr>
          <w:rFonts w:hint="eastAsia"/>
          <w:b/>
          <w:sz w:val="24"/>
          <w:szCs w:val="24"/>
        </w:rPr>
        <w:t>隧道排水对地表植被影响</w:t>
      </w:r>
      <w:r w:rsidR="00442BBA">
        <w:rPr>
          <w:rFonts w:hint="eastAsia"/>
          <w:b/>
          <w:sz w:val="24"/>
          <w:szCs w:val="24"/>
        </w:rPr>
        <w:t>评价</w:t>
      </w:r>
      <w:r w:rsidR="00A0675D">
        <w:rPr>
          <w:rFonts w:hint="eastAsia"/>
          <w:b/>
          <w:sz w:val="24"/>
          <w:szCs w:val="24"/>
        </w:rPr>
        <w:t>及</w:t>
      </w:r>
      <w:r>
        <w:rPr>
          <w:b/>
          <w:sz w:val="24"/>
          <w:szCs w:val="24"/>
        </w:rPr>
        <w:t>应用</w:t>
      </w:r>
    </w:p>
    <w:p w:rsidR="00442BBA" w:rsidRDefault="00442BBA" w:rsidP="00442BB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①</w:t>
      </w:r>
      <w:r w:rsidRPr="008A2D85">
        <w:rPr>
          <w:noProof/>
          <w:sz w:val="24"/>
          <w:szCs w:val="24"/>
        </w:rPr>
        <w:t xml:space="preserve"> </w:t>
      </w:r>
      <w:r w:rsidRPr="008A2D85">
        <w:rPr>
          <w:rFonts w:hint="eastAsia"/>
          <w:noProof/>
          <w:sz w:val="24"/>
          <w:szCs w:val="24"/>
        </w:rPr>
        <w:t>隧道排水对地表植被影响</w:t>
      </w:r>
      <w:bookmarkStart w:id="28" w:name="_GoBack"/>
      <w:bookmarkEnd w:id="28"/>
      <w:r w:rsidRPr="008A2D85">
        <w:rPr>
          <w:rFonts w:hint="eastAsia"/>
          <w:noProof/>
          <w:sz w:val="24"/>
          <w:szCs w:val="24"/>
        </w:rPr>
        <w:t>的</w:t>
      </w:r>
      <w:del w:id="29" w:author="Li Xiaojun" w:date="2024-02-24T14:30:00Z">
        <w:r w:rsidRPr="008A2D85" w:rsidDel="001F4C79">
          <w:rPr>
            <w:rFonts w:hint="eastAsia"/>
            <w:noProof/>
            <w:sz w:val="24"/>
            <w:szCs w:val="24"/>
          </w:rPr>
          <w:delText>综合</w:delText>
        </w:r>
      </w:del>
      <w:r w:rsidRPr="008A2D85">
        <w:rPr>
          <w:rFonts w:hint="eastAsia"/>
          <w:noProof/>
          <w:sz w:val="24"/>
          <w:szCs w:val="24"/>
        </w:rPr>
        <w:t>脆弱性</w:t>
      </w:r>
      <w:r w:rsidR="008613EC" w:rsidRPr="008A2D85">
        <w:rPr>
          <w:rFonts w:hint="eastAsia"/>
          <w:noProof/>
          <w:sz w:val="24"/>
          <w:szCs w:val="24"/>
        </w:rPr>
        <w:t>评价</w:t>
      </w:r>
      <w:r w:rsidRPr="008A2D85">
        <w:rPr>
          <w:rFonts w:hint="eastAsia"/>
          <w:noProof/>
          <w:sz w:val="24"/>
          <w:szCs w:val="24"/>
        </w:rPr>
        <w:t>框架</w:t>
      </w:r>
    </w:p>
    <w:p w:rsidR="00131C3E" w:rsidRPr="008A2D85" w:rsidRDefault="00131C3E" w:rsidP="00442BBA">
      <w:pPr>
        <w:spacing w:line="360" w:lineRule="auto"/>
        <w:ind w:firstLineChars="350" w:firstLine="840"/>
        <w:rPr>
          <w:noProof/>
          <w:sz w:val="24"/>
          <w:szCs w:val="24"/>
        </w:rPr>
      </w:pPr>
      <w:r w:rsidRPr="008A2D85">
        <w:rPr>
          <w:rFonts w:hint="eastAsia"/>
          <w:noProof/>
          <w:sz w:val="24"/>
          <w:szCs w:val="24"/>
        </w:rPr>
        <w:t>②</w:t>
      </w:r>
      <w:r>
        <w:rPr>
          <w:rFonts w:hint="eastAsia"/>
          <w:noProof/>
          <w:sz w:val="24"/>
          <w:szCs w:val="24"/>
        </w:rPr>
        <w:t xml:space="preserve"> </w:t>
      </w:r>
      <w:r w:rsidR="004D45FA">
        <w:rPr>
          <w:rFonts w:hint="eastAsia"/>
          <w:noProof/>
          <w:sz w:val="24"/>
          <w:szCs w:val="24"/>
        </w:rPr>
        <w:t>影响</w:t>
      </w:r>
      <w:r>
        <w:rPr>
          <w:rFonts w:hint="eastAsia"/>
          <w:noProof/>
          <w:sz w:val="24"/>
          <w:szCs w:val="24"/>
        </w:rPr>
        <w:t>地表植被生存状态</w:t>
      </w:r>
      <w:r w:rsidR="004D45FA">
        <w:rPr>
          <w:rFonts w:hint="eastAsia"/>
          <w:noProof/>
          <w:sz w:val="24"/>
          <w:szCs w:val="24"/>
        </w:rPr>
        <w:t>的</w:t>
      </w:r>
      <w:r>
        <w:rPr>
          <w:rFonts w:hint="eastAsia"/>
          <w:noProof/>
          <w:sz w:val="24"/>
          <w:szCs w:val="24"/>
        </w:rPr>
        <w:t>工程及环境因素敏感性分析</w:t>
      </w:r>
    </w:p>
    <w:p w:rsidR="00934F38" w:rsidRPr="00080DA4" w:rsidRDefault="00131C3E" w:rsidP="00934F38">
      <w:pPr>
        <w:spacing w:line="360" w:lineRule="auto"/>
        <w:ind w:firstLineChars="350" w:firstLine="840"/>
        <w:rPr>
          <w:noProof/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>
        <w:rPr>
          <w:noProof/>
          <w:sz w:val="24"/>
          <w:szCs w:val="24"/>
        </w:rPr>
        <w:instrText xml:space="preserve"> </w:instrText>
      </w:r>
      <w:r>
        <w:rPr>
          <w:rFonts w:hint="eastAsia"/>
          <w:noProof/>
          <w:sz w:val="24"/>
          <w:szCs w:val="24"/>
        </w:rPr>
        <w:instrText>= 3 \* GB3</w:instrText>
      </w:r>
      <w:r>
        <w:rPr>
          <w:noProof/>
          <w:sz w:val="24"/>
          <w:szCs w:val="24"/>
        </w:rPr>
        <w:instrText xml:space="preserve"> </w:instrText>
      </w:r>
      <w:r>
        <w:rPr>
          <w:noProof/>
          <w:sz w:val="24"/>
          <w:szCs w:val="24"/>
        </w:rPr>
        <w:fldChar w:fldCharType="separate"/>
      </w:r>
      <w:r>
        <w:rPr>
          <w:rFonts w:hint="eastAsia"/>
          <w:noProof/>
          <w:sz w:val="24"/>
          <w:szCs w:val="24"/>
        </w:rPr>
        <w:t>③</w:t>
      </w:r>
      <w:r>
        <w:rPr>
          <w:noProof/>
          <w:sz w:val="24"/>
          <w:szCs w:val="24"/>
        </w:rPr>
        <w:fldChar w:fldCharType="end"/>
      </w:r>
      <w:r>
        <w:rPr>
          <w:noProof/>
          <w:sz w:val="24"/>
          <w:szCs w:val="24"/>
        </w:rPr>
        <w:t xml:space="preserve"> </w:t>
      </w:r>
      <w:r w:rsidR="00EA0974" w:rsidRPr="008A2D85">
        <w:rPr>
          <w:rFonts w:hint="eastAsia"/>
          <w:noProof/>
          <w:sz w:val="24"/>
          <w:szCs w:val="24"/>
        </w:rPr>
        <w:t>隧道排水对地表植被影响</w:t>
      </w:r>
      <w:r w:rsidR="00442BBA" w:rsidRPr="008A2D85">
        <w:rPr>
          <w:rFonts w:hint="eastAsia"/>
          <w:noProof/>
          <w:sz w:val="24"/>
          <w:szCs w:val="24"/>
        </w:rPr>
        <w:t>评价</w:t>
      </w:r>
      <w:r w:rsidR="00934F38" w:rsidRPr="008A2D85">
        <w:rPr>
          <w:rFonts w:hint="eastAsia"/>
          <w:noProof/>
          <w:sz w:val="24"/>
          <w:szCs w:val="24"/>
        </w:rPr>
        <w:t>工程应用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.2 </w:t>
      </w:r>
      <w:r w:rsidR="00934F38" w:rsidRPr="00080DA4">
        <w:rPr>
          <w:b/>
          <w:sz w:val="24"/>
          <w:szCs w:val="24"/>
        </w:rPr>
        <w:t>研究目标</w:t>
      </w:r>
    </w:p>
    <w:p w:rsidR="00E06440" w:rsidRDefault="00E06440" w:rsidP="00934F38">
      <w:pPr>
        <w:snapToGrid w:val="0"/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本课题聚焦</w:t>
      </w:r>
      <w:r w:rsidR="00BB0642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隧道排水对地表植被影响机理与分析方法，从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隧道排水对地表植被影响机理、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隧道排水对地表植被影响分析方法</w:t>
      </w:r>
      <w:r w:rsidR="008613EC">
        <w:rPr>
          <w:rFonts w:hint="eastAsia"/>
          <w:sz w:val="24"/>
          <w:szCs w:val="24"/>
        </w:rPr>
        <w:t>、裂隙岩体隧道排水对地表植被影响评价及应用</w:t>
      </w:r>
      <w:r>
        <w:rPr>
          <w:rFonts w:hint="eastAsia"/>
          <w:sz w:val="24"/>
          <w:szCs w:val="24"/>
        </w:rPr>
        <w:t>三个方面展开研究，旨在</w:t>
      </w:r>
      <w:r w:rsidR="008613EC">
        <w:rPr>
          <w:rFonts w:hint="eastAsia"/>
          <w:sz w:val="24"/>
          <w:szCs w:val="24"/>
        </w:rPr>
        <w:t>探明裂隙岩体隧道排水对地表植被影响机理、建立裂隙岩体</w:t>
      </w:r>
      <w:r>
        <w:rPr>
          <w:rFonts w:hint="eastAsia"/>
          <w:sz w:val="24"/>
          <w:szCs w:val="24"/>
        </w:rPr>
        <w:t>隧道排水对地表植被影响定量分析方法，形成系统的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隧道排水对地表植被影响</w:t>
      </w:r>
      <w:r w:rsidR="008613EC">
        <w:rPr>
          <w:rFonts w:hint="eastAsia"/>
          <w:sz w:val="24"/>
          <w:szCs w:val="24"/>
        </w:rPr>
        <w:t>评价</w:t>
      </w:r>
      <w:r>
        <w:rPr>
          <w:rFonts w:hint="eastAsia"/>
          <w:sz w:val="24"/>
          <w:szCs w:val="24"/>
        </w:rPr>
        <w:t>框架，为</w:t>
      </w:r>
      <w:r w:rsidR="008613EC">
        <w:rPr>
          <w:rFonts w:hint="eastAsia"/>
          <w:sz w:val="24"/>
          <w:szCs w:val="24"/>
        </w:rPr>
        <w:t>裂隙岩体</w:t>
      </w:r>
      <w:r>
        <w:rPr>
          <w:rFonts w:hint="eastAsia"/>
          <w:sz w:val="24"/>
          <w:szCs w:val="24"/>
        </w:rPr>
        <w:t>隧道排水诱发的地表植被凋萎风险评估提供理论支撑。</w:t>
      </w:r>
    </w:p>
    <w:p w:rsidR="00934F38" w:rsidRPr="00080DA4" w:rsidRDefault="0074171C" w:rsidP="00934F38">
      <w:pPr>
        <w:snapToGrid w:val="0"/>
        <w:spacing w:beforeLines="50" w:before="156" w:afterLines="50" w:after="156"/>
        <w:rPr>
          <w:b/>
          <w:sz w:val="24"/>
          <w:szCs w:val="24"/>
        </w:rPr>
      </w:pPr>
      <w:r>
        <w:rPr>
          <w:b/>
          <w:sz w:val="24"/>
          <w:szCs w:val="24"/>
        </w:rPr>
        <w:t>1</w:t>
      </w:r>
      <w:r w:rsidR="00934F38" w:rsidRPr="00080DA4">
        <w:rPr>
          <w:b/>
          <w:sz w:val="24"/>
          <w:szCs w:val="24"/>
        </w:rPr>
        <w:t xml:space="preserve">.3 </w:t>
      </w:r>
      <w:r w:rsidR="00934F38" w:rsidRPr="00080DA4">
        <w:rPr>
          <w:b/>
          <w:sz w:val="24"/>
          <w:szCs w:val="24"/>
        </w:rPr>
        <w:t>拟解决关键科学问题</w:t>
      </w:r>
    </w:p>
    <w:p w:rsidR="00AA5DF1" w:rsidRDefault="00AA5DF1" w:rsidP="00AA5DF1">
      <w:pPr>
        <w:snapToGrid w:val="0"/>
        <w:spacing w:line="360" w:lineRule="auto"/>
        <w:ind w:firstLineChars="200" w:firstLine="480"/>
        <w:rPr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 w:rsidR="008613EC">
        <w:rPr>
          <w:color w:val="000000"/>
          <w:kern w:val="0"/>
          <w:sz w:val="24"/>
          <w:szCs w:val="24"/>
        </w:rPr>
        <w:t>1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基于水循环视角的</w:t>
      </w:r>
      <w:r w:rsidR="008613EC">
        <w:rPr>
          <w:rFonts w:hint="eastAsia"/>
          <w:sz w:val="24"/>
          <w:szCs w:val="24"/>
        </w:rPr>
        <w:t>裂隙岩体</w:t>
      </w:r>
      <w:r w:rsidR="00552741">
        <w:rPr>
          <w:rFonts w:hint="eastAsia"/>
          <w:sz w:val="24"/>
          <w:szCs w:val="24"/>
        </w:rPr>
        <w:t>隧道排水对地表植被影响机理</w:t>
      </w:r>
    </w:p>
    <w:p w:rsidR="008613EC" w:rsidRPr="00D3389F" w:rsidRDefault="008613EC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t>（</w:t>
      </w:r>
      <w:r>
        <w:rPr>
          <w:color w:val="000000"/>
          <w:kern w:val="0"/>
          <w:sz w:val="24"/>
          <w:szCs w:val="24"/>
        </w:rPr>
        <w:t>2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>
        <w:rPr>
          <w:rFonts w:hint="eastAsia"/>
          <w:color w:val="000000"/>
          <w:kern w:val="0"/>
          <w:sz w:val="24"/>
          <w:szCs w:val="24"/>
        </w:rPr>
        <w:t>考虑多尺度裂缝的“岩体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隧道</w:t>
      </w:r>
      <w:r>
        <w:rPr>
          <w:rFonts w:hint="eastAsia"/>
          <w:color w:val="000000"/>
          <w:kern w:val="0"/>
          <w:sz w:val="24"/>
          <w:szCs w:val="24"/>
        </w:rPr>
        <w:t>-</w:t>
      </w:r>
      <w:r>
        <w:rPr>
          <w:rFonts w:hint="eastAsia"/>
          <w:color w:val="000000"/>
          <w:kern w:val="0"/>
          <w:sz w:val="24"/>
          <w:szCs w:val="24"/>
        </w:rPr>
        <w:t>地下水渗流场”建模及分析方法</w:t>
      </w:r>
    </w:p>
    <w:p w:rsidR="00AA5DF1" w:rsidRPr="00D3389F" w:rsidRDefault="00AA5DF1" w:rsidP="00AA5DF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  <w:r w:rsidRPr="00D3389F">
        <w:rPr>
          <w:rFonts w:hint="eastAsia"/>
          <w:color w:val="000000"/>
          <w:kern w:val="0"/>
          <w:sz w:val="24"/>
          <w:szCs w:val="24"/>
        </w:rPr>
        <w:lastRenderedPageBreak/>
        <w:t>（</w:t>
      </w:r>
      <w:r w:rsidR="008613EC">
        <w:rPr>
          <w:color w:val="000000"/>
          <w:kern w:val="0"/>
          <w:sz w:val="24"/>
          <w:szCs w:val="24"/>
        </w:rPr>
        <w:t>3</w:t>
      </w:r>
      <w:r w:rsidRPr="00D3389F">
        <w:rPr>
          <w:rFonts w:hint="eastAsia"/>
          <w:color w:val="000000"/>
          <w:kern w:val="0"/>
          <w:sz w:val="24"/>
          <w:szCs w:val="24"/>
        </w:rPr>
        <w:t>）</w:t>
      </w:r>
      <w:r w:rsidR="00552741">
        <w:rPr>
          <w:rFonts w:hint="eastAsia"/>
          <w:sz w:val="24"/>
          <w:szCs w:val="24"/>
        </w:rPr>
        <w:t>基于地下水渗流与表土水分运移模型的植被脆弱性分析方法</w:t>
      </w:r>
    </w:p>
    <w:p w:rsidR="00C15D75" w:rsidRPr="00552741" w:rsidRDefault="00C15D75" w:rsidP="00552741">
      <w:pPr>
        <w:snapToGrid w:val="0"/>
        <w:spacing w:line="360" w:lineRule="auto"/>
        <w:ind w:firstLineChars="200" w:firstLine="480"/>
        <w:rPr>
          <w:color w:val="000000"/>
          <w:kern w:val="0"/>
          <w:sz w:val="24"/>
          <w:szCs w:val="24"/>
        </w:rPr>
      </w:pPr>
    </w:p>
    <w:sectPr w:rsidR="00C15D75" w:rsidRPr="005527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203B86"/>
    <w:multiLevelType w:val="hybridMultilevel"/>
    <w:tmpl w:val="BE0A2EDA"/>
    <w:lvl w:ilvl="0" w:tplc="D1C4C43C">
      <w:start w:val="1"/>
      <w:numFmt w:val="decimalEnclosedCircle"/>
      <w:lvlText w:val="%1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i Xiaojun">
    <w15:presenceInfo w15:providerId="Windows Live" w15:userId="58c75b07c45b64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trackRevision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F38"/>
    <w:rsid w:val="00007380"/>
    <w:rsid w:val="000073B1"/>
    <w:rsid w:val="00020019"/>
    <w:rsid w:val="0003779D"/>
    <w:rsid w:val="00061C0E"/>
    <w:rsid w:val="00065176"/>
    <w:rsid w:val="00076B23"/>
    <w:rsid w:val="000C7145"/>
    <w:rsid w:val="000D23F7"/>
    <w:rsid w:val="000E35BC"/>
    <w:rsid w:val="000E4568"/>
    <w:rsid w:val="000F2923"/>
    <w:rsid w:val="000F75DC"/>
    <w:rsid w:val="001017DB"/>
    <w:rsid w:val="0010353E"/>
    <w:rsid w:val="001041C2"/>
    <w:rsid w:val="00104D95"/>
    <w:rsid w:val="00107C53"/>
    <w:rsid w:val="00121FE6"/>
    <w:rsid w:val="00131C3E"/>
    <w:rsid w:val="00135378"/>
    <w:rsid w:val="001371CC"/>
    <w:rsid w:val="0014238F"/>
    <w:rsid w:val="00145A76"/>
    <w:rsid w:val="001470A2"/>
    <w:rsid w:val="00161CFF"/>
    <w:rsid w:val="00164751"/>
    <w:rsid w:val="00187B8B"/>
    <w:rsid w:val="001A4643"/>
    <w:rsid w:val="001B6DFE"/>
    <w:rsid w:val="001C3741"/>
    <w:rsid w:val="001C708F"/>
    <w:rsid w:val="001D35DC"/>
    <w:rsid w:val="001E1985"/>
    <w:rsid w:val="001E7B15"/>
    <w:rsid w:val="001F4C79"/>
    <w:rsid w:val="0022106A"/>
    <w:rsid w:val="002358C5"/>
    <w:rsid w:val="00237765"/>
    <w:rsid w:val="00240BAA"/>
    <w:rsid w:val="0024541E"/>
    <w:rsid w:val="002472E8"/>
    <w:rsid w:val="00256EE4"/>
    <w:rsid w:val="00277C6E"/>
    <w:rsid w:val="002A46A9"/>
    <w:rsid w:val="002A4F77"/>
    <w:rsid w:val="002A6ABA"/>
    <w:rsid w:val="002B455A"/>
    <w:rsid w:val="002B7A9E"/>
    <w:rsid w:val="002B7DB6"/>
    <w:rsid w:val="002C0E85"/>
    <w:rsid w:val="002F4901"/>
    <w:rsid w:val="003149D3"/>
    <w:rsid w:val="00314CFD"/>
    <w:rsid w:val="00322842"/>
    <w:rsid w:val="00323019"/>
    <w:rsid w:val="00324AE5"/>
    <w:rsid w:val="0033219A"/>
    <w:rsid w:val="00335F0F"/>
    <w:rsid w:val="00341781"/>
    <w:rsid w:val="00342A9E"/>
    <w:rsid w:val="003636EB"/>
    <w:rsid w:val="00374FCE"/>
    <w:rsid w:val="0038094D"/>
    <w:rsid w:val="00383D1C"/>
    <w:rsid w:val="0038413C"/>
    <w:rsid w:val="00395584"/>
    <w:rsid w:val="00397734"/>
    <w:rsid w:val="003A2B28"/>
    <w:rsid w:val="003A63F2"/>
    <w:rsid w:val="003B7150"/>
    <w:rsid w:val="003C6CE3"/>
    <w:rsid w:val="003D4017"/>
    <w:rsid w:val="003D6BEE"/>
    <w:rsid w:val="003E0DB7"/>
    <w:rsid w:val="003E1921"/>
    <w:rsid w:val="003F0F83"/>
    <w:rsid w:val="003F5329"/>
    <w:rsid w:val="004023B8"/>
    <w:rsid w:val="004042FD"/>
    <w:rsid w:val="00404A49"/>
    <w:rsid w:val="00415541"/>
    <w:rsid w:val="004177F9"/>
    <w:rsid w:val="00431C3A"/>
    <w:rsid w:val="004374F2"/>
    <w:rsid w:val="0044022A"/>
    <w:rsid w:val="004408A7"/>
    <w:rsid w:val="00442BBA"/>
    <w:rsid w:val="0044669E"/>
    <w:rsid w:val="004562C3"/>
    <w:rsid w:val="00492B8E"/>
    <w:rsid w:val="00495A89"/>
    <w:rsid w:val="004967AD"/>
    <w:rsid w:val="00496920"/>
    <w:rsid w:val="00496F39"/>
    <w:rsid w:val="004A3D8B"/>
    <w:rsid w:val="004A5641"/>
    <w:rsid w:val="004C0E46"/>
    <w:rsid w:val="004C25BD"/>
    <w:rsid w:val="004D45FA"/>
    <w:rsid w:val="004E2252"/>
    <w:rsid w:val="004E74B1"/>
    <w:rsid w:val="004F0942"/>
    <w:rsid w:val="004F1F6A"/>
    <w:rsid w:val="004F41A8"/>
    <w:rsid w:val="004F4CDC"/>
    <w:rsid w:val="00506578"/>
    <w:rsid w:val="00511F41"/>
    <w:rsid w:val="005151AC"/>
    <w:rsid w:val="00516C97"/>
    <w:rsid w:val="00522611"/>
    <w:rsid w:val="00527E09"/>
    <w:rsid w:val="00531F65"/>
    <w:rsid w:val="0055104F"/>
    <w:rsid w:val="00552741"/>
    <w:rsid w:val="00557D53"/>
    <w:rsid w:val="0057213C"/>
    <w:rsid w:val="00587860"/>
    <w:rsid w:val="005A1D04"/>
    <w:rsid w:val="005B5329"/>
    <w:rsid w:val="005C3D2A"/>
    <w:rsid w:val="005D25BA"/>
    <w:rsid w:val="005E0A73"/>
    <w:rsid w:val="005E12DB"/>
    <w:rsid w:val="005E28F3"/>
    <w:rsid w:val="005E67BE"/>
    <w:rsid w:val="00600404"/>
    <w:rsid w:val="006012A5"/>
    <w:rsid w:val="00602076"/>
    <w:rsid w:val="00605978"/>
    <w:rsid w:val="00611781"/>
    <w:rsid w:val="006123B9"/>
    <w:rsid w:val="00612994"/>
    <w:rsid w:val="00617F78"/>
    <w:rsid w:val="00620609"/>
    <w:rsid w:val="00620798"/>
    <w:rsid w:val="00622625"/>
    <w:rsid w:val="00624C1B"/>
    <w:rsid w:val="0063205B"/>
    <w:rsid w:val="006602F9"/>
    <w:rsid w:val="00662B9D"/>
    <w:rsid w:val="00670A51"/>
    <w:rsid w:val="00671726"/>
    <w:rsid w:val="00673B69"/>
    <w:rsid w:val="00680367"/>
    <w:rsid w:val="006818A8"/>
    <w:rsid w:val="00683AB3"/>
    <w:rsid w:val="0068532F"/>
    <w:rsid w:val="0069393E"/>
    <w:rsid w:val="0069731F"/>
    <w:rsid w:val="006A2AE0"/>
    <w:rsid w:val="006C1314"/>
    <w:rsid w:val="006C55F8"/>
    <w:rsid w:val="006D1609"/>
    <w:rsid w:val="006E6A32"/>
    <w:rsid w:val="006F1709"/>
    <w:rsid w:val="006F3FFB"/>
    <w:rsid w:val="006F75B3"/>
    <w:rsid w:val="00700DA8"/>
    <w:rsid w:val="00706846"/>
    <w:rsid w:val="00706A6C"/>
    <w:rsid w:val="0071100E"/>
    <w:rsid w:val="00712803"/>
    <w:rsid w:val="00714394"/>
    <w:rsid w:val="00714631"/>
    <w:rsid w:val="0071683C"/>
    <w:rsid w:val="0072270E"/>
    <w:rsid w:val="007255B0"/>
    <w:rsid w:val="0073058B"/>
    <w:rsid w:val="0074171C"/>
    <w:rsid w:val="00745ACF"/>
    <w:rsid w:val="0074636D"/>
    <w:rsid w:val="00756C20"/>
    <w:rsid w:val="0076170F"/>
    <w:rsid w:val="00766962"/>
    <w:rsid w:val="007720B6"/>
    <w:rsid w:val="00781A1C"/>
    <w:rsid w:val="007910B9"/>
    <w:rsid w:val="00791A9A"/>
    <w:rsid w:val="00795157"/>
    <w:rsid w:val="0079654E"/>
    <w:rsid w:val="007A0AEB"/>
    <w:rsid w:val="007A17EA"/>
    <w:rsid w:val="007B3390"/>
    <w:rsid w:val="007B63CA"/>
    <w:rsid w:val="007C3DFE"/>
    <w:rsid w:val="007E238F"/>
    <w:rsid w:val="007E37A1"/>
    <w:rsid w:val="007E4668"/>
    <w:rsid w:val="007F0A29"/>
    <w:rsid w:val="00814BC4"/>
    <w:rsid w:val="00824E83"/>
    <w:rsid w:val="0082540A"/>
    <w:rsid w:val="00837A28"/>
    <w:rsid w:val="00844B9E"/>
    <w:rsid w:val="008454E8"/>
    <w:rsid w:val="00850B57"/>
    <w:rsid w:val="00852DA0"/>
    <w:rsid w:val="008613EC"/>
    <w:rsid w:val="00864CA7"/>
    <w:rsid w:val="00865C56"/>
    <w:rsid w:val="008710AB"/>
    <w:rsid w:val="00875D8E"/>
    <w:rsid w:val="00891EB7"/>
    <w:rsid w:val="008940F1"/>
    <w:rsid w:val="00894EDD"/>
    <w:rsid w:val="00897ACB"/>
    <w:rsid w:val="008A16E2"/>
    <w:rsid w:val="008A2D85"/>
    <w:rsid w:val="008C44C1"/>
    <w:rsid w:val="008C5143"/>
    <w:rsid w:val="008F4EB6"/>
    <w:rsid w:val="009142B5"/>
    <w:rsid w:val="0091482F"/>
    <w:rsid w:val="00927428"/>
    <w:rsid w:val="00927EC9"/>
    <w:rsid w:val="00934F38"/>
    <w:rsid w:val="00937D54"/>
    <w:rsid w:val="00955226"/>
    <w:rsid w:val="009631D8"/>
    <w:rsid w:val="00971A61"/>
    <w:rsid w:val="00971D9B"/>
    <w:rsid w:val="00973039"/>
    <w:rsid w:val="00981C03"/>
    <w:rsid w:val="00984281"/>
    <w:rsid w:val="00994824"/>
    <w:rsid w:val="009951E6"/>
    <w:rsid w:val="009A1E95"/>
    <w:rsid w:val="009C28D9"/>
    <w:rsid w:val="009D16D5"/>
    <w:rsid w:val="009D771C"/>
    <w:rsid w:val="009E19A4"/>
    <w:rsid w:val="009E2222"/>
    <w:rsid w:val="009E27F1"/>
    <w:rsid w:val="009F7B3A"/>
    <w:rsid w:val="00A01740"/>
    <w:rsid w:val="00A0590B"/>
    <w:rsid w:val="00A0675D"/>
    <w:rsid w:val="00A0764D"/>
    <w:rsid w:val="00A142AB"/>
    <w:rsid w:val="00A3464C"/>
    <w:rsid w:val="00A355B7"/>
    <w:rsid w:val="00A436C1"/>
    <w:rsid w:val="00A825F0"/>
    <w:rsid w:val="00A83227"/>
    <w:rsid w:val="00A85F4C"/>
    <w:rsid w:val="00A871BC"/>
    <w:rsid w:val="00A95C5D"/>
    <w:rsid w:val="00A966DC"/>
    <w:rsid w:val="00AA03FE"/>
    <w:rsid w:val="00AA2976"/>
    <w:rsid w:val="00AA3435"/>
    <w:rsid w:val="00AA5DF1"/>
    <w:rsid w:val="00AB5F57"/>
    <w:rsid w:val="00AC00EC"/>
    <w:rsid w:val="00AC444F"/>
    <w:rsid w:val="00AC4776"/>
    <w:rsid w:val="00AC5E2A"/>
    <w:rsid w:val="00AF7A51"/>
    <w:rsid w:val="00B00277"/>
    <w:rsid w:val="00B00A60"/>
    <w:rsid w:val="00B06F25"/>
    <w:rsid w:val="00B17F0B"/>
    <w:rsid w:val="00B2346C"/>
    <w:rsid w:val="00B31C11"/>
    <w:rsid w:val="00B32FCD"/>
    <w:rsid w:val="00B33FC4"/>
    <w:rsid w:val="00B51F6C"/>
    <w:rsid w:val="00B6112F"/>
    <w:rsid w:val="00B748BD"/>
    <w:rsid w:val="00B86545"/>
    <w:rsid w:val="00B93B90"/>
    <w:rsid w:val="00B97D16"/>
    <w:rsid w:val="00B97F53"/>
    <w:rsid w:val="00BA6726"/>
    <w:rsid w:val="00BB0642"/>
    <w:rsid w:val="00BB3721"/>
    <w:rsid w:val="00BC1168"/>
    <w:rsid w:val="00BE0285"/>
    <w:rsid w:val="00BE1EB1"/>
    <w:rsid w:val="00C045D4"/>
    <w:rsid w:val="00C07587"/>
    <w:rsid w:val="00C07671"/>
    <w:rsid w:val="00C15D75"/>
    <w:rsid w:val="00C16681"/>
    <w:rsid w:val="00C174DE"/>
    <w:rsid w:val="00C301FE"/>
    <w:rsid w:val="00C366F9"/>
    <w:rsid w:val="00C52728"/>
    <w:rsid w:val="00C65713"/>
    <w:rsid w:val="00C65FC9"/>
    <w:rsid w:val="00C801AA"/>
    <w:rsid w:val="00C806D8"/>
    <w:rsid w:val="00C85ED0"/>
    <w:rsid w:val="00C87FA0"/>
    <w:rsid w:val="00CA62A1"/>
    <w:rsid w:val="00CA7557"/>
    <w:rsid w:val="00CB05EC"/>
    <w:rsid w:val="00CB7F89"/>
    <w:rsid w:val="00CC0B6D"/>
    <w:rsid w:val="00CC1DBB"/>
    <w:rsid w:val="00CD3A62"/>
    <w:rsid w:val="00CF1933"/>
    <w:rsid w:val="00D15F44"/>
    <w:rsid w:val="00D249F5"/>
    <w:rsid w:val="00D36B6A"/>
    <w:rsid w:val="00D53A7B"/>
    <w:rsid w:val="00D55CA0"/>
    <w:rsid w:val="00D5737C"/>
    <w:rsid w:val="00D6068B"/>
    <w:rsid w:val="00D71E25"/>
    <w:rsid w:val="00D725C3"/>
    <w:rsid w:val="00D83579"/>
    <w:rsid w:val="00D904C6"/>
    <w:rsid w:val="00D91BCD"/>
    <w:rsid w:val="00D97E2B"/>
    <w:rsid w:val="00DA2548"/>
    <w:rsid w:val="00DA4738"/>
    <w:rsid w:val="00DC5020"/>
    <w:rsid w:val="00DD3E4C"/>
    <w:rsid w:val="00DD45EA"/>
    <w:rsid w:val="00DE0839"/>
    <w:rsid w:val="00DE6383"/>
    <w:rsid w:val="00DF0E48"/>
    <w:rsid w:val="00DF2F1E"/>
    <w:rsid w:val="00E05C95"/>
    <w:rsid w:val="00E05F77"/>
    <w:rsid w:val="00E06440"/>
    <w:rsid w:val="00E33F8D"/>
    <w:rsid w:val="00E43AA4"/>
    <w:rsid w:val="00E522D1"/>
    <w:rsid w:val="00E52FE6"/>
    <w:rsid w:val="00E617BB"/>
    <w:rsid w:val="00E77874"/>
    <w:rsid w:val="00E82725"/>
    <w:rsid w:val="00E82A5B"/>
    <w:rsid w:val="00E971AB"/>
    <w:rsid w:val="00EA0974"/>
    <w:rsid w:val="00EA3287"/>
    <w:rsid w:val="00EA61BF"/>
    <w:rsid w:val="00EB69CA"/>
    <w:rsid w:val="00EC3F46"/>
    <w:rsid w:val="00EC404A"/>
    <w:rsid w:val="00ED02BA"/>
    <w:rsid w:val="00ED2586"/>
    <w:rsid w:val="00ED3847"/>
    <w:rsid w:val="00EE787E"/>
    <w:rsid w:val="00EF1075"/>
    <w:rsid w:val="00EF2122"/>
    <w:rsid w:val="00F00561"/>
    <w:rsid w:val="00F0708D"/>
    <w:rsid w:val="00F072D7"/>
    <w:rsid w:val="00F11FC2"/>
    <w:rsid w:val="00F14557"/>
    <w:rsid w:val="00F22772"/>
    <w:rsid w:val="00F40C40"/>
    <w:rsid w:val="00F516BA"/>
    <w:rsid w:val="00F52C37"/>
    <w:rsid w:val="00F55654"/>
    <w:rsid w:val="00F610B5"/>
    <w:rsid w:val="00F62F35"/>
    <w:rsid w:val="00F732BC"/>
    <w:rsid w:val="00F7609F"/>
    <w:rsid w:val="00F90CBA"/>
    <w:rsid w:val="00FA7523"/>
    <w:rsid w:val="00FC175E"/>
    <w:rsid w:val="00FD00B6"/>
    <w:rsid w:val="00FE3F63"/>
    <w:rsid w:val="00FE61F2"/>
    <w:rsid w:val="00FF0376"/>
    <w:rsid w:val="00FF0E0A"/>
    <w:rsid w:val="00FF63A0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6AC59"/>
  <w15:chartTrackingRefBased/>
  <w15:docId w15:val="{867E11A5-A216-EC4D-B28F-A7F68A0F5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34F38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42BBA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42BBA"/>
    <w:rPr>
      <w:rFonts w:ascii="Times New Roman" w:eastAsia="宋体" w:hAnsi="Times New Roman" w:cs="Times New Roman"/>
      <w:sz w:val="18"/>
      <w:szCs w:val="18"/>
    </w:rPr>
  </w:style>
  <w:style w:type="paragraph" w:styleId="a5">
    <w:name w:val="List Paragraph"/>
    <w:basedOn w:val="a"/>
    <w:uiPriority w:val="34"/>
    <w:qFormat/>
    <w:rsid w:val="00442BBA"/>
    <w:pPr>
      <w:ind w:firstLineChars="200" w:firstLine="420"/>
    </w:pPr>
  </w:style>
  <w:style w:type="paragraph" w:styleId="a6">
    <w:name w:val="Revision"/>
    <w:hidden/>
    <w:uiPriority w:val="99"/>
    <w:semiHidden/>
    <w:rsid w:val="00DF2F1E"/>
    <w:rPr>
      <w:rFonts w:ascii="Times New Roman" w:eastAsia="宋体" w:hAnsi="Times New Roman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Yu</dc:creator>
  <cp:keywords/>
  <dc:description/>
  <cp:lastModifiedBy>Li Xiaojun</cp:lastModifiedBy>
  <cp:revision>12</cp:revision>
  <dcterms:created xsi:type="dcterms:W3CDTF">2024-02-24T01:35:00Z</dcterms:created>
  <dcterms:modified xsi:type="dcterms:W3CDTF">2024-02-24T07:12:00Z</dcterms:modified>
</cp:coreProperties>
</file>