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裂隙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岩</w:t>
      </w:r>
      <w:r>
        <w:rPr>
          <w:rFonts w:ascii="SimHei" w:eastAsia="SimHei" w:hAnsi="SimHei" w:hint="eastAsia"/>
          <w:b/>
          <w:sz w:val="32"/>
          <w:szCs w:val="32"/>
        </w:rPr>
        <w:t>体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隧道排水对地表植被</w:t>
      </w:r>
      <w:r w:rsidR="0069393E" w:rsidRPr="0024541E">
        <w:rPr>
          <w:rFonts w:ascii="SimHei" w:eastAsia="SimHei" w:hAnsi="SimHei" w:hint="eastAsia"/>
          <w:b/>
          <w:sz w:val="32"/>
          <w:szCs w:val="32"/>
        </w:rPr>
        <w:t>影响</w:t>
      </w:r>
      <w:r w:rsidR="00A0675D">
        <w:rPr>
          <w:rFonts w:ascii="SimHei" w:eastAsia="SimHei" w:hAnsi="SimHei" w:hint="eastAsia"/>
          <w:b/>
          <w:sz w:val="32"/>
          <w:szCs w:val="32"/>
        </w:rPr>
        <w:t>机理与分析</w:t>
      </w:r>
      <w:r w:rsidR="00EA0974">
        <w:rPr>
          <w:rFonts w:ascii="SimHei" w:eastAsia="SimHei" w:hAnsi="SimHei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DD3E4C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E06440">
        <w:rPr>
          <w:rFonts w:hint="eastAsia"/>
          <w:sz w:val="24"/>
          <w:szCs w:val="24"/>
        </w:rPr>
        <w:t>探明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</w:t>
      </w:r>
      <w:r w:rsidR="00E06440">
        <w:rPr>
          <w:rFonts w:hint="eastAsia"/>
          <w:sz w:val="24"/>
          <w:szCs w:val="24"/>
        </w:rPr>
        <w:t>机理</w:t>
      </w:r>
      <w:r w:rsidR="00552741">
        <w:rPr>
          <w:rFonts w:hint="eastAsia"/>
          <w:sz w:val="24"/>
          <w:szCs w:val="24"/>
        </w:rPr>
        <w:t>，建立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8A2D85">
        <w:rPr>
          <w:rFonts w:hint="eastAsia"/>
          <w:sz w:val="24"/>
          <w:szCs w:val="24"/>
        </w:rPr>
        <w:t>形成系统的裂隙岩体隧道</w:t>
      </w:r>
      <w:r w:rsidR="00E623DC">
        <w:rPr>
          <w:rFonts w:hint="eastAsia"/>
          <w:sz w:val="24"/>
          <w:szCs w:val="24"/>
        </w:rPr>
        <w:t>水环境效应风险</w:t>
      </w:r>
      <w:r w:rsidR="008A2D85">
        <w:rPr>
          <w:rFonts w:hint="eastAsia"/>
          <w:sz w:val="24"/>
          <w:szCs w:val="24"/>
        </w:rPr>
        <w:t>评价框架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442BBA">
        <w:rPr>
          <w:rFonts w:hint="eastAsia"/>
          <w:b/>
          <w:sz w:val="24"/>
          <w:szCs w:val="24"/>
        </w:rPr>
        <w:t>隧道排水对地表植被影响机理</w:t>
      </w:r>
    </w:p>
    <w:p w:rsidR="00BB7E9A" w:rsidRDefault="005E0A73" w:rsidP="005E0A73">
      <w:pPr>
        <w:spacing w:line="360" w:lineRule="auto"/>
        <w:ind w:firstLineChars="350" w:firstLine="840"/>
        <w:rPr>
          <w:ins w:id="0" w:author="Zhang Yu" w:date="2024-02-24T16:59:00Z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007380">
        <w:rPr>
          <w:sz w:val="24"/>
          <w:szCs w:val="24"/>
        </w:rPr>
        <w:t xml:space="preserve"> </w:t>
      </w:r>
      <w:r w:rsidR="004C25BD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岩体</w:t>
      </w:r>
      <w:r>
        <w:rPr>
          <w:rFonts w:hint="eastAsia"/>
          <w:sz w:val="24"/>
          <w:szCs w:val="24"/>
        </w:rPr>
        <w:t>-</w:t>
      </w:r>
      <w:r w:rsidR="001F4C79">
        <w:rPr>
          <w:rFonts w:hint="eastAsia"/>
          <w:sz w:val="24"/>
          <w:szCs w:val="24"/>
        </w:rPr>
        <w:t>隧道</w:t>
      </w:r>
      <w:r w:rsidR="001F4C79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土壤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植被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大气</w:t>
      </w:r>
      <w:r w:rsidR="004C25B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连续体</w:t>
      </w:r>
      <w:r w:rsidR="004C25BD">
        <w:rPr>
          <w:rFonts w:hint="eastAsia"/>
          <w:sz w:val="24"/>
          <w:szCs w:val="24"/>
        </w:rPr>
        <w:t>（</w:t>
      </w:r>
      <w:r w:rsidR="004C25BD">
        <w:rPr>
          <w:rFonts w:hint="eastAsia"/>
          <w:sz w:val="24"/>
          <w:szCs w:val="24"/>
        </w:rPr>
        <w:t>RTSPAC</w:t>
      </w:r>
      <w:r w:rsidR="004C25B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水循环模型</w:t>
      </w:r>
    </w:p>
    <w:p w:rsidR="00A85F4C" w:rsidRDefault="005E0A73" w:rsidP="00487739">
      <w:pPr>
        <w:spacing w:line="360" w:lineRule="auto"/>
        <w:ind w:leftChars="400" w:left="1188" w:hangingChars="145" w:hanging="348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A85F4C">
        <w:rPr>
          <w:sz w:val="24"/>
          <w:szCs w:val="24"/>
        </w:rPr>
        <w:t xml:space="preserve"> </w:t>
      </w:r>
      <w:r w:rsidR="001F4C79">
        <w:rPr>
          <w:rFonts w:hint="eastAsia"/>
          <w:noProof/>
          <w:sz w:val="24"/>
          <w:szCs w:val="24"/>
        </w:rPr>
        <w:t>基于</w:t>
      </w:r>
      <w:r w:rsidR="001F4C79">
        <w:rPr>
          <w:rFonts w:hint="eastAsia"/>
          <w:noProof/>
          <w:sz w:val="24"/>
          <w:szCs w:val="24"/>
        </w:rPr>
        <w:t>RTSPAC</w:t>
      </w:r>
      <w:r w:rsidR="001F4C79">
        <w:rPr>
          <w:rFonts w:hint="eastAsia"/>
          <w:noProof/>
          <w:sz w:val="24"/>
          <w:szCs w:val="24"/>
        </w:rPr>
        <w:t>的</w:t>
      </w:r>
      <w:r w:rsidR="009E19A4">
        <w:rPr>
          <w:rFonts w:hint="eastAsia"/>
          <w:noProof/>
          <w:sz w:val="24"/>
          <w:szCs w:val="24"/>
        </w:rPr>
        <w:t>“隧道排水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地下水渗流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土壤水分运移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植被吸水蒸腾”耦合分析模型</w:t>
      </w:r>
    </w:p>
    <w:p w:rsidR="00007380" w:rsidRPr="008A2D85" w:rsidRDefault="00A85F4C" w:rsidP="00007380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 w:rsidR="001F4C79">
        <w:rPr>
          <w:noProof/>
          <w:sz w:val="24"/>
          <w:szCs w:val="24"/>
        </w:rPr>
        <w:t xml:space="preserve"> </w:t>
      </w:r>
      <w:r w:rsidR="00007380" w:rsidRPr="008A2D85">
        <w:rPr>
          <w:rFonts w:hint="eastAsia"/>
          <w:noProof/>
          <w:sz w:val="24"/>
          <w:szCs w:val="24"/>
        </w:rPr>
        <w:t>基于土壤水基质势的植被生存</w:t>
      </w:r>
      <w:r w:rsidR="001F4C79">
        <w:rPr>
          <w:rFonts w:hint="eastAsia"/>
          <w:noProof/>
          <w:sz w:val="24"/>
          <w:szCs w:val="24"/>
        </w:rPr>
        <w:t>机理与</w:t>
      </w:r>
      <w:r w:rsidR="00662B9D">
        <w:rPr>
          <w:rFonts w:hint="eastAsia"/>
          <w:sz w:val="24"/>
          <w:szCs w:val="24"/>
        </w:rPr>
        <w:t>凋萎</w:t>
      </w:r>
      <w:r w:rsidR="00007380" w:rsidRPr="008A2D85">
        <w:rPr>
          <w:rFonts w:hint="eastAsia"/>
          <w:noProof/>
          <w:sz w:val="24"/>
          <w:szCs w:val="24"/>
        </w:rPr>
        <w:t>状态判据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24541E">
        <w:rPr>
          <w:rFonts w:hint="eastAsia"/>
          <w:b/>
          <w:sz w:val="24"/>
          <w:szCs w:val="24"/>
        </w:rPr>
        <w:t>隧道排水对地表植被</w:t>
      </w:r>
      <w:r w:rsidR="00442BBA">
        <w:rPr>
          <w:rFonts w:hint="eastAsia"/>
          <w:b/>
          <w:sz w:val="24"/>
          <w:szCs w:val="24"/>
        </w:rPr>
        <w:t>影响分析方法</w:t>
      </w:r>
    </w:p>
    <w:p w:rsidR="008975D9" w:rsidRDefault="007F23F0" w:rsidP="00487739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 w:rsidRPr="007F23F0">
        <w:rPr>
          <w:noProof/>
          <w:sz w:val="24"/>
          <w:szCs w:val="24"/>
        </w:rPr>
        <w:t xml:space="preserve"> </w:t>
      </w:r>
      <w:r w:rsidR="008975D9" w:rsidRPr="008A2D85">
        <w:rPr>
          <w:rFonts w:hint="eastAsia"/>
          <w:noProof/>
          <w:sz w:val="24"/>
          <w:szCs w:val="24"/>
        </w:rPr>
        <w:t>“岩体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隧道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地下水渗流场”</w:t>
      </w:r>
      <w:r w:rsidR="008757A7" w:rsidRPr="007F23F0">
        <w:rPr>
          <w:rFonts w:hint="eastAsia"/>
          <w:noProof/>
          <w:sz w:val="24"/>
          <w:szCs w:val="24"/>
        </w:rPr>
        <w:t>隐式</w:t>
      </w:r>
      <w:r w:rsidR="008757A7" w:rsidRPr="007F23F0">
        <w:rPr>
          <w:rFonts w:hint="eastAsia"/>
          <w:noProof/>
          <w:sz w:val="24"/>
          <w:szCs w:val="24"/>
        </w:rPr>
        <w:t>-</w:t>
      </w:r>
      <w:r w:rsidR="008757A7" w:rsidRPr="007F23F0">
        <w:rPr>
          <w:rFonts w:hint="eastAsia"/>
          <w:noProof/>
          <w:sz w:val="24"/>
          <w:szCs w:val="24"/>
        </w:rPr>
        <w:t>显式裂隙</w:t>
      </w:r>
      <w:r w:rsidR="00007D9A">
        <w:rPr>
          <w:rFonts w:hint="eastAsia"/>
          <w:noProof/>
          <w:sz w:val="24"/>
          <w:szCs w:val="24"/>
        </w:rPr>
        <w:t>多重介质分析</w:t>
      </w:r>
      <w:r w:rsidR="008757A7" w:rsidRPr="007F23F0">
        <w:rPr>
          <w:rFonts w:hint="eastAsia"/>
          <w:noProof/>
          <w:sz w:val="24"/>
          <w:szCs w:val="24"/>
        </w:rPr>
        <w:t>模</w:t>
      </w:r>
      <w:r w:rsidR="008975D9">
        <w:rPr>
          <w:rFonts w:hint="eastAsia"/>
          <w:noProof/>
          <w:sz w:val="24"/>
          <w:szCs w:val="24"/>
        </w:rPr>
        <w:t>型</w:t>
      </w:r>
    </w:p>
    <w:p w:rsidR="008132E7" w:rsidRPr="008132E7" w:rsidRDefault="007F23F0" w:rsidP="00487739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4E1D3C">
        <w:rPr>
          <w:noProof/>
          <w:sz w:val="24"/>
          <w:szCs w:val="24"/>
        </w:rPr>
        <w:t xml:space="preserve"> </w:t>
      </w:r>
      <w:r w:rsidR="008132E7" w:rsidRPr="008A2D85">
        <w:rPr>
          <w:rFonts w:hint="eastAsia"/>
          <w:noProof/>
          <w:sz w:val="24"/>
          <w:szCs w:val="24"/>
        </w:rPr>
        <w:t>“岩体</w:t>
      </w:r>
      <w:r w:rsidR="008132E7" w:rsidRPr="008A2D85">
        <w:rPr>
          <w:noProof/>
          <w:sz w:val="24"/>
          <w:szCs w:val="24"/>
        </w:rPr>
        <w:t>-</w:t>
      </w:r>
      <w:r w:rsidR="008132E7" w:rsidRPr="008A2D85">
        <w:rPr>
          <w:rFonts w:hint="eastAsia"/>
          <w:noProof/>
          <w:sz w:val="24"/>
          <w:szCs w:val="24"/>
        </w:rPr>
        <w:t>隧道</w:t>
      </w:r>
      <w:r w:rsidR="008132E7" w:rsidRPr="008A2D85">
        <w:rPr>
          <w:noProof/>
          <w:sz w:val="24"/>
          <w:szCs w:val="24"/>
        </w:rPr>
        <w:t>-</w:t>
      </w:r>
      <w:r w:rsidR="008132E7" w:rsidRPr="008A2D85">
        <w:rPr>
          <w:rFonts w:hint="eastAsia"/>
          <w:noProof/>
          <w:sz w:val="24"/>
          <w:szCs w:val="24"/>
        </w:rPr>
        <w:t>地下水渗流场”</w:t>
      </w:r>
      <w:r w:rsidR="00007D9A">
        <w:rPr>
          <w:rFonts w:hint="eastAsia"/>
          <w:noProof/>
          <w:sz w:val="24"/>
          <w:szCs w:val="24"/>
        </w:rPr>
        <w:t>多重</w:t>
      </w:r>
      <w:r w:rsidR="008132E7">
        <w:rPr>
          <w:rFonts w:hint="eastAsia"/>
          <w:noProof/>
          <w:sz w:val="24"/>
          <w:szCs w:val="24"/>
        </w:rPr>
        <w:t>介质达西</w:t>
      </w:r>
      <w:r w:rsidR="008132E7">
        <w:rPr>
          <w:rFonts w:hint="eastAsia"/>
          <w:noProof/>
          <w:sz w:val="24"/>
          <w:szCs w:val="24"/>
        </w:rPr>
        <w:t>-</w:t>
      </w:r>
      <w:r w:rsidR="008132E7">
        <w:rPr>
          <w:rFonts w:hint="eastAsia"/>
          <w:noProof/>
          <w:sz w:val="24"/>
          <w:szCs w:val="24"/>
        </w:rPr>
        <w:t>非达西流耦合计算方法</w:t>
      </w:r>
    </w:p>
    <w:p w:rsidR="008757A7" w:rsidRDefault="00007D9A" w:rsidP="00487739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 w:rsidR="00FB54C7">
        <w:rPr>
          <w:noProof/>
          <w:sz w:val="24"/>
          <w:szCs w:val="24"/>
        </w:rPr>
        <w:t xml:space="preserve"> </w:t>
      </w:r>
      <w:r w:rsidR="00505E1C">
        <w:rPr>
          <w:rFonts w:hint="eastAsia"/>
          <w:noProof/>
          <w:sz w:val="24"/>
          <w:szCs w:val="24"/>
        </w:rPr>
        <w:t>基于</w:t>
      </w:r>
      <w:r w:rsidR="008757A7">
        <w:rPr>
          <w:rFonts w:hint="eastAsia"/>
          <w:noProof/>
          <w:sz w:val="24"/>
          <w:szCs w:val="24"/>
        </w:rPr>
        <w:t>实测</w:t>
      </w:r>
      <w:r w:rsidR="00E25143">
        <w:rPr>
          <w:rFonts w:hint="eastAsia"/>
          <w:noProof/>
          <w:sz w:val="24"/>
          <w:szCs w:val="24"/>
        </w:rPr>
        <w:t>数据</w:t>
      </w:r>
      <w:r w:rsidR="00131C3E">
        <w:rPr>
          <w:rFonts w:hint="eastAsia"/>
          <w:noProof/>
          <w:sz w:val="24"/>
          <w:szCs w:val="24"/>
        </w:rPr>
        <w:t>的隧道排水对地表植被</w:t>
      </w:r>
      <w:r w:rsidR="008757A7">
        <w:rPr>
          <w:rFonts w:hint="eastAsia"/>
          <w:noProof/>
          <w:sz w:val="24"/>
          <w:szCs w:val="24"/>
        </w:rPr>
        <w:t>影响随机分析方法</w:t>
      </w:r>
    </w:p>
    <w:p w:rsidR="00505E1C" w:rsidRPr="00EC4495" w:rsidRDefault="00934F38" w:rsidP="00F17C5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="00442BBA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）</w:t>
      </w:r>
      <w:r w:rsidR="00442BBA">
        <w:rPr>
          <w:rFonts w:hint="eastAsia"/>
          <w:b/>
          <w:sz w:val="24"/>
          <w:szCs w:val="24"/>
        </w:rPr>
        <w:t>裂隙</w:t>
      </w:r>
      <w:r w:rsidR="0024541E">
        <w:rPr>
          <w:rFonts w:hint="eastAsia"/>
          <w:b/>
          <w:sz w:val="24"/>
          <w:szCs w:val="24"/>
        </w:rPr>
        <w:t>岩</w:t>
      </w:r>
      <w:r w:rsidR="00442BBA">
        <w:rPr>
          <w:rFonts w:hint="eastAsia"/>
          <w:b/>
          <w:sz w:val="24"/>
          <w:szCs w:val="24"/>
        </w:rPr>
        <w:t>体</w:t>
      </w:r>
      <w:r w:rsidR="0024541E">
        <w:rPr>
          <w:rFonts w:hint="eastAsia"/>
          <w:b/>
          <w:sz w:val="24"/>
          <w:szCs w:val="24"/>
        </w:rPr>
        <w:t>隧道</w:t>
      </w:r>
      <w:r w:rsidR="0074605E">
        <w:rPr>
          <w:rFonts w:hint="eastAsia"/>
          <w:b/>
          <w:sz w:val="24"/>
          <w:szCs w:val="24"/>
        </w:rPr>
        <w:t>水环境效应风险评</w:t>
      </w:r>
      <w:r w:rsidR="00B651A8">
        <w:rPr>
          <w:rFonts w:hint="eastAsia"/>
          <w:b/>
          <w:sz w:val="24"/>
          <w:szCs w:val="24"/>
        </w:rPr>
        <w:t>价</w:t>
      </w:r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E145A8" w:rsidRPr="00BB7E9A" w:rsidRDefault="001F7F05" w:rsidP="00487739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="00487739"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17C58">
        <w:rPr>
          <w:rFonts w:hint="eastAsia"/>
          <w:noProof/>
          <w:sz w:val="24"/>
          <w:szCs w:val="24"/>
        </w:rPr>
        <w:t>工程</w:t>
      </w:r>
      <w:r w:rsidR="00F17C58">
        <w:rPr>
          <w:rFonts w:hint="eastAsia"/>
          <w:noProof/>
          <w:sz w:val="24"/>
          <w:szCs w:val="24"/>
        </w:rPr>
        <w:t>-</w:t>
      </w:r>
      <w:r w:rsidR="00F17C58">
        <w:rPr>
          <w:rFonts w:hint="eastAsia"/>
          <w:noProof/>
          <w:sz w:val="24"/>
          <w:szCs w:val="24"/>
        </w:rPr>
        <w:t>环境双视角下的隧道水环境效应风险评</w:t>
      </w:r>
      <w:r w:rsidR="00B651A8">
        <w:rPr>
          <w:rFonts w:hint="eastAsia"/>
          <w:noProof/>
          <w:sz w:val="24"/>
          <w:szCs w:val="24"/>
        </w:rPr>
        <w:t>价</w:t>
      </w:r>
      <w:r w:rsidR="00F17C58">
        <w:rPr>
          <w:rFonts w:hint="eastAsia"/>
          <w:noProof/>
          <w:sz w:val="24"/>
          <w:szCs w:val="24"/>
        </w:rPr>
        <w:t>指标体系</w:t>
      </w:r>
      <w:r w:rsidR="000B6966">
        <w:rPr>
          <w:rFonts w:hint="eastAsia"/>
          <w:noProof/>
          <w:sz w:val="24"/>
          <w:szCs w:val="24"/>
        </w:rPr>
        <w:t>与等级划分</w:t>
      </w:r>
    </w:p>
    <w:p w:rsidR="001F7F05" w:rsidRPr="0073287F" w:rsidRDefault="001F7F05" w:rsidP="00BB7E9A">
      <w:pPr>
        <w:spacing w:line="360" w:lineRule="auto"/>
        <w:ind w:firstLineChars="350" w:firstLine="840"/>
        <w:rPr>
          <w:b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②</w:t>
      </w:r>
      <w:r>
        <w:rPr>
          <w:rFonts w:hint="eastAsia"/>
          <w:noProof/>
          <w:sz w:val="24"/>
          <w:szCs w:val="24"/>
        </w:rPr>
        <w:t xml:space="preserve"> </w:t>
      </w:r>
      <w:r w:rsidR="00F17C58">
        <w:rPr>
          <w:rFonts w:hint="eastAsia"/>
          <w:noProof/>
          <w:sz w:val="24"/>
          <w:szCs w:val="24"/>
        </w:rPr>
        <w:t>隧道水环境效应</w:t>
      </w:r>
      <w:r w:rsidR="00007D9A">
        <w:rPr>
          <w:rFonts w:hint="eastAsia"/>
          <w:noProof/>
          <w:sz w:val="24"/>
          <w:szCs w:val="24"/>
        </w:rPr>
        <w:t>规划</w:t>
      </w:r>
      <w:r w:rsidR="00007D9A">
        <w:rPr>
          <w:rFonts w:hint="eastAsia"/>
          <w:noProof/>
          <w:sz w:val="24"/>
          <w:szCs w:val="24"/>
        </w:rPr>
        <w:t>-</w:t>
      </w:r>
      <w:r w:rsidR="00007D9A">
        <w:rPr>
          <w:rFonts w:hint="eastAsia"/>
          <w:noProof/>
          <w:sz w:val="24"/>
          <w:szCs w:val="24"/>
        </w:rPr>
        <w:t>建设</w:t>
      </w:r>
      <w:r w:rsidR="00007D9A">
        <w:rPr>
          <w:rFonts w:hint="eastAsia"/>
          <w:noProof/>
          <w:sz w:val="24"/>
          <w:szCs w:val="24"/>
        </w:rPr>
        <w:t>-</w:t>
      </w:r>
      <w:r w:rsidR="00007D9A">
        <w:rPr>
          <w:rFonts w:hint="eastAsia"/>
          <w:noProof/>
          <w:sz w:val="24"/>
          <w:szCs w:val="24"/>
        </w:rPr>
        <w:t>运营</w:t>
      </w:r>
      <w:r w:rsidR="00F17C58">
        <w:rPr>
          <w:rFonts w:hint="eastAsia"/>
          <w:noProof/>
          <w:sz w:val="24"/>
          <w:szCs w:val="24"/>
        </w:rPr>
        <w:t>全</w:t>
      </w:r>
      <w:r w:rsidR="00007D9A">
        <w:rPr>
          <w:rFonts w:hint="eastAsia"/>
          <w:noProof/>
          <w:sz w:val="24"/>
          <w:szCs w:val="24"/>
        </w:rPr>
        <w:t>寿命</w:t>
      </w:r>
      <w:r w:rsidR="00F17C58">
        <w:rPr>
          <w:rFonts w:hint="eastAsia"/>
          <w:noProof/>
          <w:sz w:val="24"/>
          <w:szCs w:val="24"/>
        </w:rPr>
        <w:t>风险评</w:t>
      </w:r>
      <w:r w:rsidR="00B651A8">
        <w:rPr>
          <w:rFonts w:hint="eastAsia"/>
          <w:noProof/>
          <w:sz w:val="24"/>
          <w:szCs w:val="24"/>
        </w:rPr>
        <w:t>价</w:t>
      </w:r>
      <w:r w:rsidR="00F17C58">
        <w:rPr>
          <w:rFonts w:hint="eastAsia"/>
          <w:noProof/>
          <w:sz w:val="24"/>
          <w:szCs w:val="24"/>
        </w:rPr>
        <w:t>方法</w:t>
      </w:r>
    </w:p>
    <w:p w:rsidR="00934F38" w:rsidRPr="00080DA4" w:rsidRDefault="00131C3E" w:rsidP="00934F38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17C58">
        <w:rPr>
          <w:rFonts w:hint="eastAsia"/>
          <w:noProof/>
          <w:sz w:val="24"/>
          <w:szCs w:val="24"/>
        </w:rPr>
        <w:t>裂隙岩体</w:t>
      </w:r>
      <w:r w:rsidR="00EA0974" w:rsidRPr="008A2D85">
        <w:rPr>
          <w:rFonts w:hint="eastAsia"/>
          <w:noProof/>
          <w:sz w:val="24"/>
          <w:szCs w:val="24"/>
        </w:rPr>
        <w:t>隧道</w:t>
      </w:r>
      <w:r w:rsidR="00F17C58">
        <w:rPr>
          <w:rFonts w:hint="eastAsia"/>
          <w:noProof/>
          <w:sz w:val="24"/>
          <w:szCs w:val="24"/>
        </w:rPr>
        <w:t>水环境效应风险评</w:t>
      </w:r>
      <w:r w:rsidR="00B651A8">
        <w:rPr>
          <w:rFonts w:hint="eastAsia"/>
          <w:noProof/>
          <w:sz w:val="24"/>
          <w:szCs w:val="24"/>
        </w:rPr>
        <w:t>价</w:t>
      </w:r>
      <w:r w:rsidR="00934F38" w:rsidRPr="008A2D85">
        <w:rPr>
          <w:rFonts w:hint="eastAsia"/>
          <w:noProof/>
          <w:sz w:val="24"/>
          <w:szCs w:val="24"/>
        </w:rPr>
        <w:t>工程应用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</w:t>
      </w:r>
      <w:r w:rsidR="00BB0642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隧道排水对地表植被影响机理与分析方法，从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隧道排水对地表植被影响机理、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隧道排水对地表植被影响分析方法</w:t>
      </w:r>
      <w:r w:rsidR="008613EC">
        <w:rPr>
          <w:rFonts w:hint="eastAsia"/>
          <w:sz w:val="24"/>
          <w:szCs w:val="24"/>
        </w:rPr>
        <w:t>、裂隙岩体隧道</w:t>
      </w:r>
      <w:r w:rsidR="00B651A8">
        <w:rPr>
          <w:rFonts w:hint="eastAsia"/>
          <w:sz w:val="24"/>
          <w:szCs w:val="24"/>
        </w:rPr>
        <w:t>水环境效应风险评价</w:t>
      </w:r>
      <w:r w:rsidR="008613EC">
        <w:rPr>
          <w:rFonts w:hint="eastAsia"/>
          <w:sz w:val="24"/>
          <w:szCs w:val="24"/>
        </w:rPr>
        <w:t>及应用</w:t>
      </w:r>
      <w:r>
        <w:rPr>
          <w:rFonts w:hint="eastAsia"/>
          <w:sz w:val="24"/>
          <w:szCs w:val="24"/>
        </w:rPr>
        <w:t>三个方面展开研究，旨在</w:t>
      </w:r>
      <w:r w:rsidR="008613EC">
        <w:rPr>
          <w:rFonts w:hint="eastAsia"/>
          <w:sz w:val="24"/>
          <w:szCs w:val="24"/>
        </w:rPr>
        <w:t>探明裂隙岩体隧道排水对地表植被影响机理、建立裂隙岩体</w:t>
      </w:r>
      <w:r>
        <w:rPr>
          <w:rFonts w:hint="eastAsia"/>
          <w:sz w:val="24"/>
          <w:szCs w:val="24"/>
        </w:rPr>
        <w:t>隧道排水对地表植被影响定量分析方法，形成系统的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</w:t>
      </w:r>
      <w:r w:rsidR="00B651A8">
        <w:rPr>
          <w:rFonts w:hint="eastAsia"/>
          <w:sz w:val="24"/>
          <w:szCs w:val="24"/>
        </w:rPr>
        <w:t>水环境效应风险</w:t>
      </w:r>
      <w:r w:rsidR="008613EC"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</w:rPr>
        <w:t>框架。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3D437E" w:rsidRDefault="003D437E" w:rsidP="003D437E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sz w:val="24"/>
          <w:szCs w:val="24"/>
        </w:rPr>
        <w:t>基于</w:t>
      </w:r>
      <w:r w:rsidR="00C628C1">
        <w:rPr>
          <w:rFonts w:hint="eastAsia"/>
          <w:sz w:val="24"/>
          <w:szCs w:val="24"/>
        </w:rPr>
        <w:t>R</w:t>
      </w:r>
      <w:r w:rsidR="00C628C1">
        <w:rPr>
          <w:sz w:val="24"/>
          <w:szCs w:val="24"/>
        </w:rPr>
        <w:t>TSPAC</w:t>
      </w:r>
      <w:r w:rsidR="00DD78CC">
        <w:rPr>
          <w:rFonts w:hint="eastAsia"/>
          <w:sz w:val="24"/>
          <w:szCs w:val="24"/>
        </w:rPr>
        <w:t>水循环</w:t>
      </w:r>
      <w:r w:rsidR="00C628C1">
        <w:rPr>
          <w:rFonts w:hint="eastAsia"/>
          <w:sz w:val="24"/>
          <w:szCs w:val="24"/>
        </w:rPr>
        <w:t>模型的</w:t>
      </w:r>
      <w:r>
        <w:rPr>
          <w:rFonts w:hint="eastAsia"/>
          <w:sz w:val="24"/>
          <w:szCs w:val="24"/>
        </w:rPr>
        <w:t>裂隙岩体隧道排水对地表植被影响机理</w:t>
      </w:r>
    </w:p>
    <w:p w:rsidR="00DD78CC" w:rsidRPr="00D3389F" w:rsidRDefault="00DD78CC" w:rsidP="00DD78CC">
      <w:pPr>
        <w:snapToGrid w:val="0"/>
        <w:spacing w:line="360" w:lineRule="auto"/>
        <w:ind w:firstLineChars="200" w:firstLine="480"/>
        <w:rPr>
          <w:rFonts w:hint="eastAsia"/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“岩体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隧道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地下水渗流场”</w:t>
      </w:r>
      <w:r w:rsidR="00F06716">
        <w:rPr>
          <w:rFonts w:hint="eastAsia"/>
          <w:color w:val="000000"/>
          <w:kern w:val="0"/>
          <w:sz w:val="24"/>
          <w:szCs w:val="24"/>
        </w:rPr>
        <w:t>隐式</w:t>
      </w:r>
      <w:r w:rsidR="00F06716">
        <w:rPr>
          <w:rFonts w:hint="eastAsia"/>
          <w:color w:val="000000"/>
          <w:kern w:val="0"/>
          <w:sz w:val="24"/>
          <w:szCs w:val="24"/>
        </w:rPr>
        <w:t>-</w:t>
      </w:r>
      <w:r w:rsidR="00F06716">
        <w:rPr>
          <w:rFonts w:hint="eastAsia"/>
          <w:color w:val="000000"/>
          <w:kern w:val="0"/>
          <w:sz w:val="24"/>
          <w:szCs w:val="24"/>
        </w:rPr>
        <w:t>显式裂隙多重介质分析模型</w:t>
      </w:r>
    </w:p>
    <w:p w:rsidR="00B0773E" w:rsidRDefault="00DD78CC" w:rsidP="00696BCE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F06716">
        <w:rPr>
          <w:rFonts w:hint="eastAsia"/>
          <w:color w:val="000000"/>
          <w:kern w:val="0"/>
          <w:sz w:val="24"/>
          <w:szCs w:val="24"/>
        </w:rPr>
        <w:t>“</w:t>
      </w:r>
      <w:r w:rsidR="00F06716">
        <w:rPr>
          <w:rFonts w:hint="eastAsia"/>
          <w:color w:val="000000"/>
          <w:kern w:val="0"/>
          <w:sz w:val="24"/>
          <w:szCs w:val="24"/>
        </w:rPr>
        <w:t>岩体</w:t>
      </w:r>
      <w:r w:rsidR="00F06716">
        <w:rPr>
          <w:rFonts w:hint="eastAsia"/>
          <w:color w:val="000000"/>
          <w:kern w:val="0"/>
          <w:sz w:val="24"/>
          <w:szCs w:val="24"/>
        </w:rPr>
        <w:t>-</w:t>
      </w:r>
      <w:r w:rsidR="00F06716">
        <w:rPr>
          <w:rFonts w:hint="eastAsia"/>
          <w:color w:val="000000"/>
          <w:kern w:val="0"/>
          <w:sz w:val="24"/>
          <w:szCs w:val="24"/>
        </w:rPr>
        <w:t>隧道</w:t>
      </w:r>
      <w:r w:rsidR="00F06716">
        <w:rPr>
          <w:rFonts w:hint="eastAsia"/>
          <w:color w:val="000000"/>
          <w:kern w:val="0"/>
          <w:sz w:val="24"/>
          <w:szCs w:val="24"/>
        </w:rPr>
        <w:t>-</w:t>
      </w:r>
      <w:r w:rsidR="00F06716">
        <w:rPr>
          <w:rFonts w:hint="eastAsia"/>
          <w:color w:val="000000"/>
          <w:kern w:val="0"/>
          <w:sz w:val="24"/>
          <w:szCs w:val="24"/>
        </w:rPr>
        <w:t>地下水渗流场”</w:t>
      </w:r>
      <w:r w:rsidR="00F06716">
        <w:rPr>
          <w:rFonts w:hint="eastAsia"/>
          <w:color w:val="000000"/>
          <w:kern w:val="0"/>
          <w:sz w:val="24"/>
          <w:szCs w:val="24"/>
        </w:rPr>
        <w:t>多重介质达西</w:t>
      </w:r>
      <w:r w:rsidR="00F06716">
        <w:rPr>
          <w:rFonts w:hint="eastAsia"/>
          <w:color w:val="000000"/>
          <w:kern w:val="0"/>
          <w:sz w:val="24"/>
          <w:szCs w:val="24"/>
        </w:rPr>
        <w:t>-</w:t>
      </w:r>
      <w:r w:rsidR="00F06716">
        <w:rPr>
          <w:rFonts w:hint="eastAsia"/>
          <w:color w:val="000000"/>
          <w:kern w:val="0"/>
          <w:sz w:val="24"/>
          <w:szCs w:val="24"/>
        </w:rPr>
        <w:t>非达西流耦合计算方法</w:t>
      </w:r>
    </w:p>
    <w:p w:rsidR="00C15D75" w:rsidRPr="00552741" w:rsidRDefault="00C15D75" w:rsidP="00B0773E">
      <w:pPr>
        <w:snapToGrid w:val="0"/>
        <w:spacing w:line="360" w:lineRule="auto"/>
        <w:ind w:firstLineChars="450" w:firstLine="1080"/>
        <w:rPr>
          <w:color w:val="000000"/>
          <w:kern w:val="0"/>
          <w:sz w:val="24"/>
          <w:szCs w:val="24"/>
        </w:rPr>
      </w:pP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 w16cid:durableId="14010946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Yu">
    <w15:presenceInfo w15:providerId="Windows Live" w15:userId="30ee03b7bdc4c7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80"/>
    <w:rsid w:val="000073B1"/>
    <w:rsid w:val="00007D9A"/>
    <w:rsid w:val="00020019"/>
    <w:rsid w:val="0003779D"/>
    <w:rsid w:val="00061C0E"/>
    <w:rsid w:val="00065176"/>
    <w:rsid w:val="00076B23"/>
    <w:rsid w:val="000B6966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1C3E"/>
    <w:rsid w:val="00135378"/>
    <w:rsid w:val="001371CC"/>
    <w:rsid w:val="0014238F"/>
    <w:rsid w:val="00145A76"/>
    <w:rsid w:val="001470A2"/>
    <w:rsid w:val="00161CFF"/>
    <w:rsid w:val="00164751"/>
    <w:rsid w:val="00184C86"/>
    <w:rsid w:val="00187B8B"/>
    <w:rsid w:val="001A4643"/>
    <w:rsid w:val="001B6DFE"/>
    <w:rsid w:val="001C3741"/>
    <w:rsid w:val="001C708F"/>
    <w:rsid w:val="001D35DC"/>
    <w:rsid w:val="001E1985"/>
    <w:rsid w:val="001E7B15"/>
    <w:rsid w:val="001F4C79"/>
    <w:rsid w:val="001F7F0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E3373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74FCE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437E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87739"/>
    <w:rsid w:val="00492B8E"/>
    <w:rsid w:val="00495A89"/>
    <w:rsid w:val="004967AD"/>
    <w:rsid w:val="00496920"/>
    <w:rsid w:val="00496F39"/>
    <w:rsid w:val="004A3D8B"/>
    <w:rsid w:val="004A5641"/>
    <w:rsid w:val="004C0E46"/>
    <w:rsid w:val="004C25BD"/>
    <w:rsid w:val="004D45FA"/>
    <w:rsid w:val="004E1D3C"/>
    <w:rsid w:val="004E2252"/>
    <w:rsid w:val="004E74B1"/>
    <w:rsid w:val="004F0942"/>
    <w:rsid w:val="004F1F6A"/>
    <w:rsid w:val="004F41A8"/>
    <w:rsid w:val="004F4CDC"/>
    <w:rsid w:val="00505E1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C7D49"/>
    <w:rsid w:val="005D25BA"/>
    <w:rsid w:val="005E0A73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62B9D"/>
    <w:rsid w:val="00670A51"/>
    <w:rsid w:val="00671726"/>
    <w:rsid w:val="00673B69"/>
    <w:rsid w:val="00680367"/>
    <w:rsid w:val="006818A8"/>
    <w:rsid w:val="00683AB3"/>
    <w:rsid w:val="0068532F"/>
    <w:rsid w:val="0069393E"/>
    <w:rsid w:val="00696BC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3287F"/>
    <w:rsid w:val="0074171C"/>
    <w:rsid w:val="00745ACF"/>
    <w:rsid w:val="0074605E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7F23F0"/>
    <w:rsid w:val="008132E7"/>
    <w:rsid w:val="00814BC4"/>
    <w:rsid w:val="00824E83"/>
    <w:rsid w:val="0082540A"/>
    <w:rsid w:val="00837A28"/>
    <w:rsid w:val="00844B9E"/>
    <w:rsid w:val="008454E8"/>
    <w:rsid w:val="00850B57"/>
    <w:rsid w:val="00852DA0"/>
    <w:rsid w:val="008613EC"/>
    <w:rsid w:val="00864CA7"/>
    <w:rsid w:val="00865C56"/>
    <w:rsid w:val="008710AB"/>
    <w:rsid w:val="008757A7"/>
    <w:rsid w:val="00875D8E"/>
    <w:rsid w:val="00891EB7"/>
    <w:rsid w:val="008940F1"/>
    <w:rsid w:val="00894EDD"/>
    <w:rsid w:val="008975D9"/>
    <w:rsid w:val="00897ACB"/>
    <w:rsid w:val="008A16E2"/>
    <w:rsid w:val="008A2D85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1841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19A4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52A2D"/>
    <w:rsid w:val="00A825F0"/>
    <w:rsid w:val="00A83227"/>
    <w:rsid w:val="00A85F4C"/>
    <w:rsid w:val="00A871BC"/>
    <w:rsid w:val="00A95C5D"/>
    <w:rsid w:val="00A966DC"/>
    <w:rsid w:val="00AA03FE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0773E"/>
    <w:rsid w:val="00B17F0B"/>
    <w:rsid w:val="00B2346C"/>
    <w:rsid w:val="00B31C11"/>
    <w:rsid w:val="00B32FCD"/>
    <w:rsid w:val="00B33FC4"/>
    <w:rsid w:val="00B47535"/>
    <w:rsid w:val="00B51F6C"/>
    <w:rsid w:val="00B6112F"/>
    <w:rsid w:val="00B651A8"/>
    <w:rsid w:val="00B748BD"/>
    <w:rsid w:val="00B86545"/>
    <w:rsid w:val="00B93B90"/>
    <w:rsid w:val="00B97D16"/>
    <w:rsid w:val="00B97F53"/>
    <w:rsid w:val="00BA6726"/>
    <w:rsid w:val="00BB0642"/>
    <w:rsid w:val="00BB3721"/>
    <w:rsid w:val="00BB7E9A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28C1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C6B17"/>
    <w:rsid w:val="00CD3A62"/>
    <w:rsid w:val="00CF1933"/>
    <w:rsid w:val="00D15F44"/>
    <w:rsid w:val="00D249F5"/>
    <w:rsid w:val="00D260DB"/>
    <w:rsid w:val="00D36B6A"/>
    <w:rsid w:val="00D53A7B"/>
    <w:rsid w:val="00D55CA0"/>
    <w:rsid w:val="00D5737C"/>
    <w:rsid w:val="00D6068B"/>
    <w:rsid w:val="00D71E25"/>
    <w:rsid w:val="00D725C3"/>
    <w:rsid w:val="00D83579"/>
    <w:rsid w:val="00D904C6"/>
    <w:rsid w:val="00D91BCD"/>
    <w:rsid w:val="00D97E2B"/>
    <w:rsid w:val="00DA2548"/>
    <w:rsid w:val="00DA4738"/>
    <w:rsid w:val="00DB0CF9"/>
    <w:rsid w:val="00DC5020"/>
    <w:rsid w:val="00DD3E4C"/>
    <w:rsid w:val="00DD45EA"/>
    <w:rsid w:val="00DD78CC"/>
    <w:rsid w:val="00DE0839"/>
    <w:rsid w:val="00DE6383"/>
    <w:rsid w:val="00DF0E48"/>
    <w:rsid w:val="00DF2F1E"/>
    <w:rsid w:val="00E05C95"/>
    <w:rsid w:val="00E05F77"/>
    <w:rsid w:val="00E06440"/>
    <w:rsid w:val="00E145A8"/>
    <w:rsid w:val="00E25143"/>
    <w:rsid w:val="00E33F8D"/>
    <w:rsid w:val="00E43AA4"/>
    <w:rsid w:val="00E522D1"/>
    <w:rsid w:val="00E52FE6"/>
    <w:rsid w:val="00E617BB"/>
    <w:rsid w:val="00E623DC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C4495"/>
    <w:rsid w:val="00ED02BA"/>
    <w:rsid w:val="00ED2586"/>
    <w:rsid w:val="00ED3847"/>
    <w:rsid w:val="00EE787E"/>
    <w:rsid w:val="00EF1075"/>
    <w:rsid w:val="00EF2122"/>
    <w:rsid w:val="00F00561"/>
    <w:rsid w:val="00F06716"/>
    <w:rsid w:val="00F0708D"/>
    <w:rsid w:val="00F072D7"/>
    <w:rsid w:val="00F11FC2"/>
    <w:rsid w:val="00F14557"/>
    <w:rsid w:val="00F17C58"/>
    <w:rsid w:val="00F22772"/>
    <w:rsid w:val="00F40C40"/>
    <w:rsid w:val="00F516BA"/>
    <w:rsid w:val="00F52C37"/>
    <w:rsid w:val="00F55654"/>
    <w:rsid w:val="00F610B5"/>
    <w:rsid w:val="00F62F35"/>
    <w:rsid w:val="00F732BC"/>
    <w:rsid w:val="00F7609F"/>
    <w:rsid w:val="00F90CBA"/>
    <w:rsid w:val="00FA7523"/>
    <w:rsid w:val="00FB54C7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535F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8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BA"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BBA"/>
    <w:pPr>
      <w:ind w:firstLineChars="200" w:firstLine="420"/>
    </w:pPr>
  </w:style>
  <w:style w:type="paragraph" w:styleId="Revision">
    <w:name w:val="Revision"/>
    <w:hidden/>
    <w:uiPriority w:val="99"/>
    <w:semiHidden/>
    <w:rsid w:val="00DF2F1E"/>
    <w:rPr>
      <w:rFonts w:ascii="Times New Roman" w:eastAsia="SimSu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5</cp:revision>
  <dcterms:created xsi:type="dcterms:W3CDTF">2024-02-25T14:07:00Z</dcterms:created>
  <dcterms:modified xsi:type="dcterms:W3CDTF">2024-02-25T14:11:00Z</dcterms:modified>
</cp:coreProperties>
</file>